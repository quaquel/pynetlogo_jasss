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2A6894" w14:textId="77777777" w:rsidR="00686BDE" w:rsidRPr="00404CD8" w:rsidRDefault="00686BDE" w:rsidP="00404CD8">
      <w:pPr>
        <w:pStyle w:val="Title"/>
        <w:rPr>
          <w:rFonts w:ascii="Arial" w:hAnsi="Arial" w:cs="Arial"/>
          <w:lang w:val="en-GB"/>
        </w:rPr>
      </w:pPr>
    </w:p>
    <w:p w14:paraId="24FAE3FD" w14:textId="4839ED61" w:rsidR="00686BDE" w:rsidRDefault="0023160E">
      <w:pPr>
        <w:jc w:val="center"/>
        <w:rPr>
          <w:rFonts w:cs="Arial"/>
          <w:b/>
          <w:sz w:val="36"/>
          <w:lang w:val="en-GB"/>
        </w:rPr>
      </w:pPr>
      <w:proofErr w:type="spellStart"/>
      <w:proofErr w:type="gramStart"/>
      <w:r>
        <w:rPr>
          <w:rFonts w:cs="Arial"/>
          <w:b/>
          <w:sz w:val="36"/>
          <w:lang w:val="en-GB"/>
        </w:rPr>
        <w:t>p</w:t>
      </w:r>
      <w:r w:rsidR="00F1055B">
        <w:rPr>
          <w:rFonts w:cs="Arial"/>
          <w:b/>
          <w:sz w:val="36"/>
          <w:lang w:val="en-GB"/>
        </w:rPr>
        <w:t>yNetLogo</w:t>
      </w:r>
      <w:proofErr w:type="spellEnd"/>
      <w:proofErr w:type="gramEnd"/>
      <w:r w:rsidR="00F1055B">
        <w:rPr>
          <w:rFonts w:cs="Arial"/>
          <w:b/>
          <w:sz w:val="36"/>
          <w:lang w:val="en-GB"/>
        </w:rPr>
        <w:t xml:space="preserve">: </w:t>
      </w:r>
      <w:r w:rsidR="0061088B">
        <w:rPr>
          <w:rFonts w:cs="Arial"/>
          <w:b/>
          <w:sz w:val="36"/>
          <w:lang w:val="en-GB"/>
        </w:rPr>
        <w:t>Linking</w:t>
      </w:r>
      <w:r w:rsidR="003D2DAC">
        <w:rPr>
          <w:rFonts w:cs="Arial"/>
          <w:b/>
          <w:sz w:val="36"/>
          <w:lang w:val="en-GB"/>
        </w:rPr>
        <w:t xml:space="preserve"> </w:t>
      </w:r>
      <w:proofErr w:type="spellStart"/>
      <w:r w:rsidR="008D3898">
        <w:rPr>
          <w:rFonts w:cs="Arial"/>
          <w:b/>
          <w:sz w:val="36"/>
          <w:lang w:val="en-GB"/>
        </w:rPr>
        <w:t>NetLogo</w:t>
      </w:r>
      <w:proofErr w:type="spellEnd"/>
      <w:r w:rsidR="008D3898">
        <w:rPr>
          <w:rFonts w:cs="Arial"/>
          <w:b/>
          <w:sz w:val="36"/>
          <w:lang w:val="en-GB"/>
        </w:rPr>
        <w:t xml:space="preserve"> with Python</w:t>
      </w:r>
    </w:p>
    <w:p w14:paraId="48091BE1" w14:textId="77777777" w:rsidR="00404CD8" w:rsidRPr="00FD7A17" w:rsidRDefault="00404CD8">
      <w:pPr>
        <w:jc w:val="center"/>
        <w:rPr>
          <w:rFonts w:cs="Arial"/>
          <w:sz w:val="36"/>
          <w:lang w:val="en-GB"/>
        </w:rPr>
      </w:pPr>
    </w:p>
    <w:p w14:paraId="207F5EB5" w14:textId="21EA316B" w:rsidR="00404CD8" w:rsidRPr="00404CD8" w:rsidRDefault="00404CD8" w:rsidP="00686BDE">
      <w:pPr>
        <w:jc w:val="center"/>
        <w:rPr>
          <w:rFonts w:cs="Arial"/>
          <w:b/>
          <w:lang w:val="nl-NL"/>
        </w:rPr>
      </w:pPr>
      <w:moveFromRangeStart w:id="2" w:author="Jan Kwakkel" w:date="2017-10-21T14:54:00Z" w:name="move370217021"/>
      <w:moveFrom w:id="3" w:author="Jan Kwakkel" w:date="2017-10-21T14:54:00Z">
        <w:r w:rsidRPr="00404CD8" w:rsidDel="00CD46A0">
          <w:rPr>
            <w:rFonts w:cs="Arial"/>
            <w:b/>
            <w:lang w:val="nl-NL"/>
          </w:rPr>
          <w:t xml:space="preserve">Jan H. Kwakkel, </w:t>
        </w:r>
      </w:moveFrom>
      <w:moveFromRangeEnd w:id="2"/>
      <w:r w:rsidRPr="00404CD8">
        <w:rPr>
          <w:rFonts w:cs="Arial"/>
          <w:b/>
          <w:lang w:val="nl-NL"/>
        </w:rPr>
        <w:t>Mar</w:t>
      </w:r>
      <w:r w:rsidR="00F1055B">
        <w:rPr>
          <w:rFonts w:cs="Arial"/>
          <w:b/>
          <w:lang w:val="nl-NL"/>
        </w:rPr>
        <w:t xml:space="preserve">c </w:t>
      </w:r>
      <w:proofErr w:type="spellStart"/>
      <w:r w:rsidR="00F1055B">
        <w:rPr>
          <w:rFonts w:cs="Arial"/>
          <w:b/>
          <w:lang w:val="nl-NL"/>
        </w:rPr>
        <w:t>Jaxa</w:t>
      </w:r>
      <w:proofErr w:type="spellEnd"/>
      <w:r w:rsidR="00F1055B">
        <w:rPr>
          <w:rFonts w:cs="Arial"/>
          <w:b/>
          <w:lang w:val="nl-NL"/>
        </w:rPr>
        <w:t>-Rozen</w:t>
      </w:r>
      <w:ins w:id="4" w:author="Jan Kwakkel" w:date="2017-10-21T14:54:00Z">
        <w:r w:rsidR="00CD46A0">
          <w:rPr>
            <w:rFonts w:cs="Arial"/>
            <w:b/>
            <w:lang w:val="nl-NL"/>
          </w:rPr>
          <w:t xml:space="preserve">, </w:t>
        </w:r>
      </w:ins>
      <w:moveToRangeStart w:id="5" w:author="Jan Kwakkel" w:date="2017-10-21T14:54:00Z" w:name="move370217021"/>
      <w:moveTo w:id="6" w:author="Jan Kwakkel" w:date="2017-10-21T14:54:00Z">
        <w:r w:rsidR="00CD46A0" w:rsidRPr="00404CD8">
          <w:rPr>
            <w:rFonts w:cs="Arial"/>
            <w:b/>
            <w:lang w:val="nl-NL"/>
          </w:rPr>
          <w:t>Jan H. Kwakkel</w:t>
        </w:r>
        <w:del w:id="7" w:author="Jan Kwakkel" w:date="2017-10-21T14:54:00Z">
          <w:r w:rsidR="00CD46A0" w:rsidRPr="00404CD8" w:rsidDel="00CD46A0">
            <w:rPr>
              <w:rFonts w:cs="Arial"/>
              <w:b/>
              <w:lang w:val="nl-NL"/>
            </w:rPr>
            <w:delText>,</w:delText>
          </w:r>
        </w:del>
      </w:moveTo>
      <w:moveToRangeEnd w:id="5"/>
    </w:p>
    <w:p w14:paraId="516102AB" w14:textId="77777777" w:rsidR="00686BDE" w:rsidRPr="007551F1" w:rsidRDefault="00686BDE" w:rsidP="00686BDE">
      <w:pPr>
        <w:jc w:val="center"/>
        <w:rPr>
          <w:rFonts w:cs="Arial"/>
          <w:lang w:val="nl-NL"/>
        </w:rPr>
      </w:pPr>
    </w:p>
    <w:p w14:paraId="24D0855C" w14:textId="7390A08F" w:rsidR="00686BDE" w:rsidRPr="00F1055B" w:rsidRDefault="00404CD8" w:rsidP="00F1055B">
      <w:pPr>
        <w:jc w:val="center"/>
        <w:rPr>
          <w:rFonts w:cs="Arial"/>
          <w:i/>
          <w:lang w:val="en-GB"/>
        </w:rPr>
      </w:pPr>
      <w:r w:rsidRPr="00404CD8">
        <w:rPr>
          <w:rFonts w:cs="Arial"/>
          <w:i/>
          <w:lang w:val="en-GB"/>
        </w:rPr>
        <w:t>Faculty of Technology, Policy and Management, Delft University of Technology</w:t>
      </w:r>
      <w:r w:rsidR="00B23E4F">
        <w:rPr>
          <w:rFonts w:cs="Arial"/>
          <w:lang w:val="en-GB"/>
        </w:rPr>
        <w:tab/>
      </w:r>
    </w:p>
    <w:p w14:paraId="6E98F2E9" w14:textId="77777777" w:rsidR="00686BDE" w:rsidRPr="00FD7A17" w:rsidRDefault="00686BDE">
      <w:pPr>
        <w:rPr>
          <w:rFonts w:cs="Arial"/>
          <w:lang w:val="en-GB"/>
        </w:rPr>
      </w:pPr>
    </w:p>
    <w:p w14:paraId="7CABC256" w14:textId="1A05640F" w:rsidR="00032C92" w:rsidRPr="00CB15A2" w:rsidRDefault="00686BDE" w:rsidP="00032C92">
      <w:pPr>
        <w:rPr>
          <w:rFonts w:cs="Arial"/>
          <w:spacing w:val="-2"/>
        </w:rPr>
      </w:pPr>
      <w:r w:rsidRPr="00CB15A2">
        <w:rPr>
          <w:rFonts w:cs="Arial"/>
          <w:b/>
          <w:spacing w:val="-2"/>
          <w:lang w:val="en-GB"/>
        </w:rPr>
        <w:t>Abstract:</w:t>
      </w:r>
      <w:r w:rsidRPr="00CB15A2">
        <w:rPr>
          <w:rFonts w:cs="Arial"/>
          <w:spacing w:val="-2"/>
          <w:lang w:val="en-GB"/>
        </w:rPr>
        <w:t xml:space="preserve"> </w:t>
      </w:r>
      <w:r w:rsidR="0023160E">
        <w:rPr>
          <w:rFonts w:cs="Arial"/>
          <w:spacing w:val="-2"/>
          <w:lang w:val="en-GB"/>
        </w:rPr>
        <w:t>…</w:t>
      </w:r>
    </w:p>
    <w:p w14:paraId="644B5A72" w14:textId="77777777" w:rsidR="00686BDE" w:rsidRPr="00032C92" w:rsidRDefault="00686BDE">
      <w:pPr>
        <w:rPr>
          <w:rFonts w:cs="Arial"/>
        </w:rPr>
      </w:pPr>
    </w:p>
    <w:p w14:paraId="39D9B556" w14:textId="77777777" w:rsidR="00686BDE" w:rsidRPr="00FD7A17" w:rsidRDefault="00686BDE">
      <w:pPr>
        <w:rPr>
          <w:rFonts w:cs="Arial"/>
          <w:lang w:val="en-GB"/>
        </w:rPr>
      </w:pPr>
    </w:p>
    <w:p w14:paraId="700E69A0" w14:textId="361C23EB" w:rsidR="00686BDE" w:rsidRPr="00FD7A17" w:rsidRDefault="00686BDE" w:rsidP="00686BDE">
      <w:pPr>
        <w:rPr>
          <w:rFonts w:cs="Arial"/>
          <w:b/>
          <w:i/>
          <w:lang w:val="en-GB"/>
        </w:rPr>
      </w:pPr>
      <w:r w:rsidRPr="00FD7A17">
        <w:rPr>
          <w:rFonts w:cs="Arial"/>
          <w:b/>
          <w:i/>
          <w:lang w:val="en-GB"/>
        </w:rPr>
        <w:t>Keywords</w:t>
      </w:r>
      <w:r w:rsidRPr="00FD7A17">
        <w:rPr>
          <w:rFonts w:cs="Arial"/>
          <w:i/>
          <w:lang w:val="en-GB"/>
        </w:rPr>
        <w:t xml:space="preserve">: </w:t>
      </w:r>
      <w:r w:rsidR="00404CD8">
        <w:rPr>
          <w:rFonts w:cs="Arial"/>
          <w:lang w:val="en-GB"/>
        </w:rPr>
        <w:t xml:space="preserve">agent-based modelling; social-ecological systems; </w:t>
      </w:r>
      <w:proofErr w:type="spellStart"/>
      <w:r w:rsidR="008D3898">
        <w:rPr>
          <w:rFonts w:cs="Arial"/>
          <w:lang w:val="en-GB"/>
        </w:rPr>
        <w:t>NetLogo</w:t>
      </w:r>
      <w:proofErr w:type="spellEnd"/>
      <w:r w:rsidR="008D3898">
        <w:rPr>
          <w:rFonts w:cs="Arial"/>
          <w:lang w:val="en-GB"/>
        </w:rPr>
        <w:t>; Python</w:t>
      </w:r>
    </w:p>
    <w:p w14:paraId="73F7009B" w14:textId="77777777" w:rsidR="00686BDE" w:rsidRPr="002F1CB5" w:rsidRDefault="00686BDE" w:rsidP="00686BDE">
      <w:pPr>
        <w:rPr>
          <w:rFonts w:cs="Arial"/>
          <w:b/>
          <w:i/>
          <w:szCs w:val="24"/>
          <w:lang w:val="en-GB"/>
        </w:rPr>
      </w:pPr>
    </w:p>
    <w:p w14:paraId="65DF2049" w14:textId="77777777" w:rsidR="005B69EE" w:rsidRDefault="005B69EE" w:rsidP="00686BDE">
      <w:pPr>
        <w:rPr>
          <w:rFonts w:cs="Arial"/>
          <w:b/>
          <w:i/>
          <w:lang w:val="en-GB"/>
        </w:rPr>
      </w:pPr>
    </w:p>
    <w:p w14:paraId="3BE6729A" w14:textId="77777777" w:rsidR="00547A60" w:rsidRDefault="00547A60">
      <w:pPr>
        <w:rPr>
          <w:rFonts w:cs="Arial"/>
          <w:b/>
          <w:sz w:val="18"/>
          <w:szCs w:val="18"/>
          <w:lang w:val="en-GB"/>
        </w:rPr>
      </w:pPr>
      <w:r>
        <w:rPr>
          <w:rFonts w:cs="Arial"/>
          <w:b/>
          <w:sz w:val="18"/>
          <w:szCs w:val="18"/>
          <w:lang w:val="en-GB"/>
        </w:rPr>
        <w:br w:type="page"/>
      </w:r>
    </w:p>
    <w:p w14:paraId="12C74EDF" w14:textId="77777777" w:rsidR="00686BDE" w:rsidRPr="000D4D3B" w:rsidRDefault="00404CD8" w:rsidP="00C73D11">
      <w:pPr>
        <w:pStyle w:val="ListParagraph"/>
        <w:numPr>
          <w:ilvl w:val="0"/>
          <w:numId w:val="5"/>
        </w:numPr>
        <w:rPr>
          <w:rFonts w:cs="Arial"/>
          <w:b/>
          <w:lang w:val="en-GB"/>
        </w:rPr>
      </w:pPr>
      <w:r w:rsidRPr="000D4D3B">
        <w:rPr>
          <w:rFonts w:cs="Arial"/>
          <w:b/>
          <w:lang w:val="en-GB"/>
        </w:rPr>
        <w:lastRenderedPageBreak/>
        <w:t>INTRODUCTION</w:t>
      </w:r>
    </w:p>
    <w:p w14:paraId="03297B16" w14:textId="77777777" w:rsidR="00686BDE" w:rsidRPr="00FD7A17" w:rsidRDefault="00686BDE">
      <w:pPr>
        <w:jc w:val="center"/>
        <w:rPr>
          <w:rFonts w:cs="Arial"/>
          <w:lang w:val="en-GB"/>
        </w:rPr>
      </w:pPr>
    </w:p>
    <w:p w14:paraId="799031EA" w14:textId="6A40F40C" w:rsidR="00B24702" w:rsidRDefault="00B24702" w:rsidP="00547A60">
      <w:pPr>
        <w:spacing w:line="276" w:lineRule="auto"/>
        <w:rPr>
          <w:ins w:id="8" w:author="Jan Kwakkel" w:date="2017-10-21T14:54:00Z"/>
          <w:rFonts w:cs="Arial"/>
        </w:rPr>
      </w:pPr>
      <w:ins w:id="9" w:author="Jan Kwakkel" w:date="2017-10-21T14:53:00Z">
        <w:r>
          <w:rPr>
            <w:rFonts w:cs="Arial"/>
          </w:rPr>
          <w:t xml:space="preserve">Establish </w:t>
        </w:r>
      </w:ins>
      <w:ins w:id="10" w:author="Jan Kwakkel" w:date="2017-10-21T14:54:00Z">
        <w:r>
          <w:rPr>
            <w:rFonts w:cs="Arial"/>
          </w:rPr>
          <w:t xml:space="preserve">a field: </w:t>
        </w:r>
      </w:ins>
    </w:p>
    <w:p w14:paraId="58A5C344" w14:textId="77777777" w:rsidR="00B24702" w:rsidRDefault="00B24702" w:rsidP="00547A60">
      <w:pPr>
        <w:spacing w:line="276" w:lineRule="auto"/>
        <w:rPr>
          <w:ins w:id="11" w:author="Jan Kwakkel" w:date="2017-10-21T14:54:00Z"/>
          <w:rFonts w:cs="Arial"/>
        </w:rPr>
      </w:pPr>
    </w:p>
    <w:p w14:paraId="58DF6339" w14:textId="3F1A9CFB" w:rsidR="00B24702" w:rsidRDefault="00B24702" w:rsidP="00547A60">
      <w:pPr>
        <w:spacing w:line="276" w:lineRule="auto"/>
        <w:rPr>
          <w:ins w:id="12" w:author="Jan Kwakkel" w:date="2017-10-21T14:54:00Z"/>
          <w:rFonts w:cs="Arial"/>
        </w:rPr>
      </w:pPr>
      <w:ins w:id="13" w:author="Jan Kwakkel" w:date="2017-10-21T14:54:00Z">
        <w:r>
          <w:rPr>
            <w:rFonts w:cs="Arial"/>
          </w:rPr>
          <w:t>Outline a problem in the field:</w:t>
        </w:r>
      </w:ins>
    </w:p>
    <w:p w14:paraId="0B7C6AD1" w14:textId="77777777" w:rsidR="00B24702" w:rsidRDefault="00B24702" w:rsidP="00547A60">
      <w:pPr>
        <w:spacing w:line="276" w:lineRule="auto"/>
        <w:rPr>
          <w:ins w:id="14" w:author="Jan Kwakkel" w:date="2017-10-21T14:54:00Z"/>
          <w:rFonts w:cs="Arial"/>
        </w:rPr>
      </w:pPr>
    </w:p>
    <w:p w14:paraId="2BD7E8B4" w14:textId="3CB09CE2" w:rsidR="00B24702" w:rsidRDefault="00B24702" w:rsidP="00547A60">
      <w:pPr>
        <w:spacing w:line="276" w:lineRule="auto"/>
        <w:rPr>
          <w:ins w:id="15" w:author="Jan Kwakkel" w:date="2017-10-21T14:53:00Z"/>
          <w:rFonts w:cs="Arial"/>
        </w:rPr>
      </w:pPr>
      <w:ins w:id="16" w:author="Jan Kwakkel" w:date="2017-10-21T14:54:00Z">
        <w:r>
          <w:rPr>
            <w:rFonts w:cs="Arial"/>
          </w:rPr>
          <w:t>Present solution:</w:t>
        </w:r>
      </w:ins>
    </w:p>
    <w:p w14:paraId="77D0069E" w14:textId="0B98AF2C" w:rsidR="0023160E" w:rsidRDefault="0023160E" w:rsidP="00547A60">
      <w:pPr>
        <w:spacing w:line="276" w:lineRule="auto"/>
        <w:rPr>
          <w:rFonts w:cs="Arial"/>
        </w:rPr>
      </w:pPr>
      <w:r>
        <w:rPr>
          <w:rFonts w:cs="Arial"/>
        </w:rPr>
        <w:t>This</w:t>
      </w:r>
      <w:r w:rsidR="00624900">
        <w:rPr>
          <w:rFonts w:cs="Arial"/>
        </w:rPr>
        <w:t xml:space="preserve"> </w:t>
      </w:r>
      <w:r w:rsidR="003C737B">
        <w:rPr>
          <w:rFonts w:cs="Arial"/>
        </w:rPr>
        <w:t xml:space="preserve">work </w:t>
      </w:r>
      <w:r w:rsidR="00F71EB6">
        <w:rPr>
          <w:rFonts w:cs="Arial"/>
        </w:rPr>
        <w:t>introduces</w:t>
      </w:r>
      <w:r w:rsidR="00D13F8A">
        <w:rPr>
          <w:rFonts w:cs="Arial"/>
        </w:rPr>
        <w:t xml:space="preserve"> the </w:t>
      </w:r>
      <w:proofErr w:type="spellStart"/>
      <w:r w:rsidR="00D13F8A">
        <w:rPr>
          <w:rFonts w:cs="Arial"/>
        </w:rPr>
        <w:t>pyNetLogo</w:t>
      </w:r>
      <w:proofErr w:type="spellEnd"/>
      <w:r w:rsidR="00D13F8A">
        <w:rPr>
          <w:rFonts w:cs="Arial"/>
        </w:rPr>
        <w:t xml:space="preserve"> library,</w:t>
      </w:r>
      <w:r w:rsidR="003C737B">
        <w:rPr>
          <w:rFonts w:cs="Arial"/>
        </w:rPr>
        <w:t xml:space="preserve"> which can be used to </w:t>
      </w:r>
      <w:del w:id="17" w:author="Jan Kwakkel" w:date="2017-10-21T14:09:00Z">
        <w:r w:rsidR="00D13F8A" w:rsidDel="006D6CF8">
          <w:rPr>
            <w:rFonts w:cs="Arial"/>
          </w:rPr>
          <w:delText>link</w:delText>
        </w:r>
        <w:r w:rsidR="00D83B69" w:rsidDel="006D6CF8">
          <w:rPr>
            <w:rFonts w:cs="Arial"/>
          </w:rPr>
          <w:delText xml:space="preserve"> </w:delText>
        </w:r>
      </w:del>
      <w:ins w:id="18" w:author="Jan Kwakkel" w:date="2017-10-21T14:09:00Z">
        <w:r w:rsidR="006D6CF8">
          <w:rPr>
            <w:rFonts w:cs="Arial"/>
          </w:rPr>
          <w:t xml:space="preserve">control </w:t>
        </w:r>
      </w:ins>
      <w:r w:rsidR="003C737B">
        <w:rPr>
          <w:rFonts w:cs="Arial"/>
        </w:rPr>
        <w:t xml:space="preserve">the </w:t>
      </w:r>
      <w:proofErr w:type="spellStart"/>
      <w:r w:rsidR="003C737B">
        <w:rPr>
          <w:rFonts w:cs="Arial"/>
        </w:rPr>
        <w:t>NetLogo</w:t>
      </w:r>
      <w:proofErr w:type="spellEnd"/>
      <w:r w:rsidR="003C737B">
        <w:rPr>
          <w:rFonts w:cs="Arial"/>
        </w:rPr>
        <w:t xml:space="preserve"> </w:t>
      </w:r>
      <w:r w:rsidR="00D13F8A">
        <w:rPr>
          <w:rFonts w:cs="Arial"/>
        </w:rPr>
        <w:t xml:space="preserve">agent-based </w:t>
      </w:r>
      <w:proofErr w:type="spellStart"/>
      <w:r w:rsidR="00D13F8A">
        <w:rPr>
          <w:rFonts w:cs="Arial"/>
        </w:rPr>
        <w:t>modelling</w:t>
      </w:r>
      <w:proofErr w:type="spellEnd"/>
      <w:r w:rsidR="00D13F8A">
        <w:rPr>
          <w:rFonts w:cs="Arial"/>
        </w:rPr>
        <w:t xml:space="preserve"> </w:t>
      </w:r>
      <w:r w:rsidR="003C737B">
        <w:rPr>
          <w:rFonts w:cs="Arial"/>
        </w:rPr>
        <w:t xml:space="preserve">platform </w:t>
      </w:r>
      <w:ins w:id="19" w:author="Jan Kwakkel" w:date="2017-10-21T14:09:00Z">
        <w:r w:rsidR="006D6CF8">
          <w:rPr>
            <w:rFonts w:cs="Arial"/>
          </w:rPr>
          <w:t>through the Python programming language</w:t>
        </w:r>
      </w:ins>
      <w:del w:id="20" w:author="Jan Kwakkel" w:date="2017-10-21T14:09:00Z">
        <w:r w:rsidR="00D13F8A" w:rsidDel="006D6CF8">
          <w:rPr>
            <w:rFonts w:cs="Arial"/>
          </w:rPr>
          <w:delText>with a Python environment</w:delText>
        </w:r>
        <w:r w:rsidDel="006D6CF8">
          <w:rPr>
            <w:rFonts w:cs="Arial"/>
          </w:rPr>
          <w:delText>.</w:delText>
        </w:r>
      </w:del>
    </w:p>
    <w:p w14:paraId="09495BBC" w14:textId="77777777" w:rsidR="0023160E" w:rsidRDefault="0023160E" w:rsidP="00547A60">
      <w:pPr>
        <w:spacing w:line="276" w:lineRule="auto"/>
        <w:rPr>
          <w:ins w:id="21" w:author="Jan Kwakkel" w:date="2017-10-21T14:53:00Z"/>
          <w:rFonts w:cs="Arial"/>
        </w:rPr>
      </w:pPr>
    </w:p>
    <w:p w14:paraId="701BE795" w14:textId="5E7F630A" w:rsidR="00B24702" w:rsidDel="00B24702" w:rsidRDefault="00B24702" w:rsidP="00547A60">
      <w:pPr>
        <w:spacing w:line="276" w:lineRule="auto"/>
        <w:rPr>
          <w:del w:id="22" w:author="Jan Kwakkel" w:date="2017-10-21T14:54:00Z"/>
          <w:rFonts w:cs="Arial"/>
        </w:rPr>
      </w:pPr>
    </w:p>
    <w:p w14:paraId="7816271D" w14:textId="077D274B" w:rsidR="002929BA" w:rsidRDefault="0023160E" w:rsidP="00547A60">
      <w:pPr>
        <w:spacing w:line="276" w:lineRule="auto"/>
        <w:rPr>
          <w:rFonts w:cs="Arial"/>
        </w:rPr>
      </w:pPr>
      <w:r>
        <w:rPr>
          <w:rFonts w:cs="Arial"/>
        </w:rPr>
        <w:t>Section 2</w:t>
      </w:r>
      <w:r w:rsidR="00AA492A">
        <w:rPr>
          <w:rFonts w:cs="Arial"/>
        </w:rPr>
        <w:t xml:space="preserve"> describes</w:t>
      </w:r>
      <w:r w:rsidR="002C208C">
        <w:rPr>
          <w:rFonts w:cs="Arial"/>
        </w:rPr>
        <w:t xml:space="preserve"> the different softw</w:t>
      </w:r>
      <w:r w:rsidR="00AA492A">
        <w:rPr>
          <w:rFonts w:cs="Arial"/>
        </w:rPr>
        <w:t xml:space="preserve">are platforms used in this </w:t>
      </w:r>
      <w:r w:rsidR="004644D0">
        <w:rPr>
          <w:rFonts w:cs="Arial"/>
        </w:rPr>
        <w:t>work</w:t>
      </w:r>
      <w:r w:rsidR="0055221C">
        <w:rPr>
          <w:rFonts w:cs="Arial"/>
        </w:rPr>
        <w:t xml:space="preserve">; </w:t>
      </w:r>
      <w:r>
        <w:rPr>
          <w:rFonts w:cs="Arial"/>
        </w:rPr>
        <w:t>Section 3</w:t>
      </w:r>
      <w:r w:rsidR="002C208C">
        <w:rPr>
          <w:rFonts w:cs="Arial"/>
        </w:rPr>
        <w:t xml:space="preserve"> </w:t>
      </w:r>
      <w:r w:rsidR="00D13F8A">
        <w:rPr>
          <w:rFonts w:cs="Arial"/>
        </w:rPr>
        <w:t>describes</w:t>
      </w:r>
      <w:r w:rsidR="0055221C">
        <w:rPr>
          <w:rFonts w:cs="Arial"/>
        </w:rPr>
        <w:t xml:space="preserve"> </w:t>
      </w:r>
      <w:del w:id="23" w:author="Jan Kwakkel" w:date="2017-10-21T14:08:00Z">
        <w:r w:rsidR="0055221C" w:rsidDel="006D6CF8">
          <w:rPr>
            <w:rFonts w:cs="Arial"/>
          </w:rPr>
          <w:delText xml:space="preserve">the </w:delText>
        </w:r>
      </w:del>
      <w:proofErr w:type="spellStart"/>
      <w:r w:rsidR="0055221C">
        <w:rPr>
          <w:rFonts w:cs="Arial"/>
        </w:rPr>
        <w:t>pyNetLogo</w:t>
      </w:r>
      <w:proofErr w:type="spellEnd"/>
      <w:del w:id="24" w:author="Jan Kwakkel" w:date="2017-10-21T14:08:00Z">
        <w:r w:rsidR="0055221C" w:rsidDel="006D6CF8">
          <w:rPr>
            <w:rFonts w:cs="Arial"/>
          </w:rPr>
          <w:delText xml:space="preserve"> connector</w:delText>
        </w:r>
      </w:del>
      <w:r w:rsidR="003B5F1F">
        <w:rPr>
          <w:rFonts w:cs="Arial"/>
        </w:rPr>
        <w:t xml:space="preserve">, which provides </w:t>
      </w:r>
      <w:r>
        <w:rPr>
          <w:rFonts w:cs="Arial"/>
        </w:rPr>
        <w:t xml:space="preserve">real-time </w:t>
      </w:r>
      <w:r w:rsidR="002C208C">
        <w:rPr>
          <w:rFonts w:cs="Arial"/>
        </w:rPr>
        <w:t xml:space="preserve">interaction mechanisms </w:t>
      </w:r>
      <w:r>
        <w:rPr>
          <w:rFonts w:cs="Arial"/>
        </w:rPr>
        <w:t xml:space="preserve">between </w:t>
      </w:r>
      <w:proofErr w:type="spellStart"/>
      <w:r>
        <w:rPr>
          <w:rFonts w:cs="Arial"/>
        </w:rPr>
        <w:t>NetLogo</w:t>
      </w:r>
      <w:proofErr w:type="spellEnd"/>
      <w:r>
        <w:rPr>
          <w:rFonts w:cs="Arial"/>
        </w:rPr>
        <w:t xml:space="preserve"> and Python</w:t>
      </w:r>
      <w:r w:rsidR="0055221C">
        <w:rPr>
          <w:rFonts w:cs="Arial"/>
        </w:rPr>
        <w:t xml:space="preserve">, then </w:t>
      </w:r>
      <w:r>
        <w:rPr>
          <w:rFonts w:cs="Arial"/>
        </w:rPr>
        <w:t xml:space="preserve">illustrates these mechanisms for a simple predator-prey model. </w:t>
      </w:r>
    </w:p>
    <w:p w14:paraId="60709E0A" w14:textId="77777777" w:rsidR="0061088B" w:rsidRDefault="0061088B" w:rsidP="00547A60">
      <w:pPr>
        <w:spacing w:line="276" w:lineRule="auto"/>
        <w:rPr>
          <w:rFonts w:cs="Arial"/>
        </w:rPr>
      </w:pPr>
    </w:p>
    <w:p w14:paraId="2F67E9CF" w14:textId="7B2D72E8" w:rsidR="00F447D5" w:rsidRPr="00E931D7" w:rsidRDefault="00F447D5" w:rsidP="00F6027B">
      <w:pPr>
        <w:rPr>
          <w:rFonts w:cs="Arial"/>
        </w:rPr>
      </w:pPr>
    </w:p>
    <w:p w14:paraId="408168EA" w14:textId="77777777" w:rsidR="00903319" w:rsidRDefault="000D4D3B" w:rsidP="008D3898">
      <w:pPr>
        <w:pStyle w:val="ListParagraph"/>
        <w:numPr>
          <w:ilvl w:val="0"/>
          <w:numId w:val="15"/>
        </w:numPr>
        <w:rPr>
          <w:rFonts w:cs="Arial"/>
          <w:b/>
          <w:lang w:val="en-GB"/>
        </w:rPr>
      </w:pPr>
      <w:r>
        <w:rPr>
          <w:rFonts w:cs="Arial"/>
          <w:b/>
          <w:lang w:val="en-GB"/>
        </w:rPr>
        <w:t>SOFTWARE DESCRIPTION</w:t>
      </w:r>
    </w:p>
    <w:p w14:paraId="3FA2B41F" w14:textId="77777777" w:rsidR="00D863D6" w:rsidRDefault="00D863D6" w:rsidP="00D863D6">
      <w:pPr>
        <w:rPr>
          <w:rFonts w:cs="Arial"/>
          <w:b/>
          <w:lang w:val="en-GB"/>
        </w:rPr>
      </w:pPr>
    </w:p>
    <w:p w14:paraId="5FE4DE4E" w14:textId="77777777" w:rsidR="002844A8" w:rsidRPr="002844A8" w:rsidRDefault="002844A8" w:rsidP="002844A8">
      <w:pPr>
        <w:pStyle w:val="ListParagraph"/>
        <w:numPr>
          <w:ilvl w:val="1"/>
          <w:numId w:val="15"/>
        </w:numPr>
        <w:rPr>
          <w:rFonts w:cs="Arial"/>
          <w:b/>
          <w:lang w:val="en-GB"/>
        </w:rPr>
      </w:pPr>
      <w:proofErr w:type="spellStart"/>
      <w:r w:rsidRPr="002844A8">
        <w:rPr>
          <w:rFonts w:cs="Arial"/>
          <w:b/>
          <w:lang w:val="en-GB"/>
        </w:rPr>
        <w:t>NetLogo</w:t>
      </w:r>
      <w:proofErr w:type="spellEnd"/>
    </w:p>
    <w:p w14:paraId="6A313664" w14:textId="77567400" w:rsidR="002844A8" w:rsidRPr="002929BA" w:rsidDel="00B24702" w:rsidRDefault="002844A8" w:rsidP="00D863D6">
      <w:pPr>
        <w:rPr>
          <w:del w:id="25" w:author="Jan Kwakkel" w:date="2017-10-21T14:53:00Z"/>
          <w:rFonts w:cs="Arial"/>
        </w:rPr>
      </w:pPr>
    </w:p>
    <w:p w14:paraId="7D009548" w14:textId="14375531" w:rsidR="002929BA" w:rsidRDefault="002929BA" w:rsidP="00547A60">
      <w:pPr>
        <w:spacing w:line="276" w:lineRule="auto"/>
        <w:rPr>
          <w:rFonts w:cs="Arial"/>
        </w:rPr>
      </w:pPr>
      <w:proofErr w:type="spellStart"/>
      <w:r w:rsidRPr="002929BA">
        <w:rPr>
          <w:rFonts w:cs="Arial"/>
        </w:rPr>
        <w:t>NetLogo</w:t>
      </w:r>
      <w:proofErr w:type="spellEnd"/>
      <w:r w:rsidRPr="002929BA">
        <w:rPr>
          <w:rFonts w:cs="Arial"/>
        </w:rPr>
        <w:t xml:space="preserve"> </w:t>
      </w:r>
      <w:r w:rsidRPr="002929BA">
        <w:rPr>
          <w:rFonts w:cs="Arial"/>
        </w:rPr>
        <w:fldChar w:fldCharType="begin"/>
      </w:r>
      <w:r w:rsidR="005D0171">
        <w:rPr>
          <w:rFonts w:cs="Arial"/>
        </w:rPr>
        <w:instrText xml:space="preserve"> ADDIN ZOTERO_ITEM CSL_CITATION {"citationID":"1s5n4pvlkr","properties":{"formattedCitation":"(Wilensky, 1999)","plainCitation":"(Wilensky, 1999)"},"citationItems":[{"id":1231,"uris":["http://zotero.org/users/2226826/items/WBA73TS5"],"uri":["http://zotero.org/users/2226826/items/WBA73TS5"],"itemData":{"id":1231,"type":"book","title":"NetLogo","publisher":"Center for Connected Learning and Computer-Based Modeling, Northwestern University","version":"5.1.0","author":[{"family":"Wilensky","given":"Uri"}],"issued":{"date-parts":[["1999"]]}}}],"schema":"https://github.com/citation-style-language/schema/raw/master/csl-citation.json"} </w:instrText>
      </w:r>
      <w:r w:rsidRPr="002929BA">
        <w:rPr>
          <w:rFonts w:cs="Arial"/>
        </w:rPr>
        <w:fldChar w:fldCharType="separate"/>
      </w:r>
      <w:r w:rsidR="00C964A9" w:rsidRPr="00C964A9">
        <w:rPr>
          <w:rFonts w:cs="Arial"/>
        </w:rPr>
        <w:t>(Wilensky, 1999)</w:t>
      </w:r>
      <w:r w:rsidRPr="002929BA">
        <w:rPr>
          <w:rFonts w:cs="Arial"/>
        </w:rPr>
        <w:fldChar w:fldCharType="end"/>
      </w:r>
      <w:r w:rsidRPr="002929BA">
        <w:rPr>
          <w:rFonts w:cs="Arial"/>
        </w:rPr>
        <w:t xml:space="preserve"> is an open-source environment for the design and testing of agent-based models, which has become a leading platform for this purpose due to its user-friendliness and active user community. This tool is primarily implemented in Java and </w:t>
      </w:r>
      <w:proofErr w:type="spellStart"/>
      <w:r w:rsidR="002C208C">
        <w:rPr>
          <w:rFonts w:cs="Arial"/>
        </w:rPr>
        <w:t>Scala</w:t>
      </w:r>
      <w:proofErr w:type="spellEnd"/>
      <w:r w:rsidR="002C208C">
        <w:rPr>
          <w:rFonts w:cs="Arial"/>
        </w:rPr>
        <w:t xml:space="preserve">, and </w:t>
      </w:r>
      <w:r w:rsidRPr="002929BA">
        <w:rPr>
          <w:rFonts w:cs="Arial"/>
        </w:rPr>
        <w:t xml:space="preserve">includes a range of functions and methods to support the rapid development of </w:t>
      </w:r>
      <w:proofErr w:type="gramStart"/>
      <w:r w:rsidRPr="002929BA">
        <w:rPr>
          <w:rFonts w:cs="Arial"/>
        </w:rPr>
        <w:t>spatially-explicit</w:t>
      </w:r>
      <w:proofErr w:type="gramEnd"/>
      <w:r w:rsidRPr="002929BA">
        <w:rPr>
          <w:rFonts w:cs="Arial"/>
        </w:rPr>
        <w:t xml:space="preserve"> agent-based models. Different extension modules are also available, for instance to allow an interface with GIS datasets</w:t>
      </w:r>
      <w:r w:rsidR="006F3C62">
        <w:rPr>
          <w:rFonts w:cs="Arial"/>
        </w:rPr>
        <w:t>,</w:t>
      </w:r>
      <w:r w:rsidR="00F14170">
        <w:rPr>
          <w:rFonts w:cs="Arial"/>
        </w:rPr>
        <w:t xml:space="preserve"> or to link </w:t>
      </w:r>
      <w:proofErr w:type="spellStart"/>
      <w:r w:rsidR="00F14170">
        <w:rPr>
          <w:rFonts w:cs="Arial"/>
        </w:rPr>
        <w:t>NetLogo</w:t>
      </w:r>
      <w:proofErr w:type="spellEnd"/>
      <w:r w:rsidR="00F14170">
        <w:rPr>
          <w:rFonts w:cs="Arial"/>
        </w:rPr>
        <w:t xml:space="preserve"> </w:t>
      </w:r>
      <w:r w:rsidRPr="002929BA">
        <w:rPr>
          <w:rFonts w:cs="Arial"/>
        </w:rPr>
        <w:t xml:space="preserve">with the R package </w:t>
      </w:r>
      <w:r w:rsidRPr="002929BA">
        <w:rPr>
          <w:rFonts w:cs="Arial"/>
        </w:rPr>
        <w:fldChar w:fldCharType="begin"/>
      </w:r>
      <w:r w:rsidR="0023160E">
        <w:rPr>
          <w:rFonts w:cs="Arial"/>
        </w:rPr>
        <w:instrText xml:space="preserve"> ADDIN ZOTERO_ITEM CSL_CITATION {"citationID":"phZC6P0s","properties":{"formattedCitation":"(Thiele, 2015; Thiele, Kurth, &amp; Grimm, 2012a)","plainCitation":"(Thiele, 2015; Thiele, Kurth, &amp; Grimm, 2012a)"},"citationItems":[{"id":1873,"uris":["http://zotero.org/users/2226826/items/588CJAZW"],"uri":["http://zotero.org/users/2226826/items/588CJAZW"],"itemData":{"id":1873,"type":"thesis","title":"Towards Rigorous Agent-Based Modelling","publisher":"Georg-August-Universität Göttingen","publisher-place":"Göttingen","genre":"Doctoral dissertation","source":"ediss.uni-goettingen.de","event-place":"Göttingen","abstract":"Agent- or individual-based modelling is a modelling approach where the heterogeneity of entities, i.e. agents, matters. In the past ten to twenty years agent-based models became increasingly popular and were applied in many different research areas, from computer science over sociology and economy to ecology. Built by rule systems instead of differential equations they cannot be solved analytically but have to be implemented as computer software and analysed by running simulations. As the field of agent-based modelling is relatively young compared to, for example, mathematical modelling with differential equations, established standards in developing, implementing, describing, and analysing are missing or currently being arising. Instead, many modellers build, implement and analyse their models from scratch and reinvent the wheel. The work at hand aims to support the process of establishment of standards in agent-based modelling. After a short general introduction in the first chapter, the second chapter gives an introduction into the history of agent-based modelling in different research areas, discusses open issues in agent-based modelling, presents the most important toolkits/languages/Integrated Development Environments (IDE) for implementing agent-based models, and closes with a deeper look on the IDE/language NetLogo and some extensions developed here. In the third chapter a framework for building and analysing agent-based models by linking two existing and well-known toolkits/languages, NetLogo and R, is described. Such a seamless integration of an agent-based modelling environment with a statistics software enables the modeller to design simulation experiments, store simulation results, and analyse simulation output in a more systematic way. It can therefore help close the gaps in agent-based modelling regarding standards of description and analysis. The fourth chapter of this theses provides a \"cookbook\" of many important methods for calibration of agent-based models as well as for sensitivity analysis. Such a comprehensive overview of well-known and established techniques enables the modeller to become aware of existing methods, learn what they can deliver and where to apply them. Furthermore, the recipes contain application examples implemented and adaptable to other models implemented in NetLogo under the use of the framework introduced in the third chapter. A key feature of science - the replication of experiments - is discussed in chapter five with focus on the field of agent-based modelling in ecology. It should encourage the community to replicate models and publish the replications. Replication of models fulfils different purposes: it uncovers implementation-dependent differences in model results, it shows lacks in documentation and/or documentation protocols as well as robustness tests, and it is a first step towards community-tested standard models or model components. The work closes with an integrated discussion and outlook on open issues.","URL":"https://ediss.uni-goettingen.de/handle/11858/00-1735-0000-0023-997B-8","language":"eng","author":[{"family":"Thiele","given":"Jan C."}],"issued":{"date-parts":[["2015"]]},"accessed":{"date-parts":[["2016",3,21]]}}},{"id":2191,"uris":["http://zotero.org/users/2226826/items/N8DUPUVC"],"uri":["http://zotero.org/users/2226826/items/N8DUPUVC"],"itemData":{"id":2191,"type":"article-journal","title":"Agent-Based Modelling: Tools for Linking NetLogo and r","container-title":"Journal of Artificial Societies and Social Simulation","page":"8","volume":"15","issue":"3","abstract":"A seamless integration of software platforms for implementing agent-based models and for analysing their output would facilitate comprehensive model analyses and thereby make agent-based modelling more useful. Here we report on recently developed tools for linking two widely used software platforms: NetLogo for implementing agent-based models, and R for the statistical analysis and design of experiments. Embedding R into NetLogo allows the use of advanced statistical analyses, specific statistical distributions, and advanced tools for visualization from within NetLogo programs. Embedding NetLogo into R makes it possible to design simulation experiments and all settings for analysing model output from the outset, using R, and then embed NetLogo programs in this virtual laboratory. Our linking tools have the potential to significantly advance research based on agent-based modelling.","DOI":"10.18564/jasss.2018","ISSN":"1460-7425","author":[{"family":"Thiele","given":"Jan C."},{"family":"Kurth","given":"Winfried"},{"family":"Grimm","given":"Volker"}],"issued":{"date-parts":[["2012"]]}}}],"schema":"https://github.com/citation-style-language/schema/raw/master/csl-citation.json"} </w:instrText>
      </w:r>
      <w:r w:rsidRPr="002929BA">
        <w:rPr>
          <w:rFonts w:cs="Arial"/>
        </w:rPr>
        <w:fldChar w:fldCharType="separate"/>
      </w:r>
      <w:r w:rsidR="0023160E" w:rsidRPr="0023160E">
        <w:rPr>
          <w:rFonts w:cs="Arial"/>
        </w:rPr>
        <w:t>(Thiele, 2015; Thiele, Kurth, &amp; Grimm, 2012a)</w:t>
      </w:r>
      <w:r w:rsidRPr="002929BA">
        <w:rPr>
          <w:rFonts w:cs="Arial"/>
        </w:rPr>
        <w:fldChar w:fldCharType="end"/>
      </w:r>
      <w:r w:rsidR="0023160E">
        <w:rPr>
          <w:rFonts w:cs="Arial"/>
        </w:rPr>
        <w:t>.</w:t>
      </w:r>
    </w:p>
    <w:p w14:paraId="4CE09976" w14:textId="447551DE" w:rsidR="00E061B4" w:rsidRDefault="00E061B4" w:rsidP="00D863D6">
      <w:pPr>
        <w:rPr>
          <w:rFonts w:cs="Arial"/>
        </w:rPr>
      </w:pPr>
    </w:p>
    <w:p w14:paraId="5F6C14B7" w14:textId="77777777" w:rsidR="00D863D6" w:rsidRPr="002844A8" w:rsidRDefault="002844A8" w:rsidP="002844A8">
      <w:pPr>
        <w:pStyle w:val="ListParagraph"/>
        <w:numPr>
          <w:ilvl w:val="1"/>
          <w:numId w:val="15"/>
        </w:numPr>
        <w:rPr>
          <w:rFonts w:cs="Arial"/>
          <w:b/>
        </w:rPr>
      </w:pPr>
      <w:r w:rsidRPr="002844A8">
        <w:rPr>
          <w:rFonts w:cs="Arial"/>
          <w:b/>
        </w:rPr>
        <w:t xml:space="preserve">Python </w:t>
      </w:r>
    </w:p>
    <w:p w14:paraId="709BD3BA" w14:textId="0AB6B6BB" w:rsidR="0076584B" w:rsidDel="0076584B" w:rsidRDefault="0076584B" w:rsidP="0076584B">
      <w:pPr>
        <w:spacing w:line="276" w:lineRule="auto"/>
        <w:rPr>
          <w:del w:id="26" w:author="Jan Kwakkel" w:date="2017-10-21T13:52:00Z"/>
          <w:rFonts w:cs="Arial"/>
        </w:rPr>
        <w:pPrChange w:id="27" w:author="Jan Kwakkel" w:date="2017-10-21T13:52:00Z">
          <w:pPr>
            <w:spacing w:line="276" w:lineRule="auto"/>
          </w:pPr>
        </w:pPrChange>
      </w:pPr>
      <w:r w:rsidRPr="0044071B">
        <w:rPr>
          <w:rFonts w:cs="Arial"/>
        </w:rPr>
        <w:t xml:space="preserve">Python is a widely used high-level </w:t>
      </w:r>
      <w:r>
        <w:rPr>
          <w:rFonts w:cs="Arial"/>
        </w:rPr>
        <w:t xml:space="preserve">general-purpose </w:t>
      </w:r>
      <w:r w:rsidRPr="0044071B">
        <w:rPr>
          <w:rFonts w:cs="Arial"/>
        </w:rPr>
        <w:t xml:space="preserve">open source programming language that supports various programming paradigms. Python places a strong emphasis on code readability and code expressiveness. </w:t>
      </w:r>
      <w:r>
        <w:rPr>
          <w:rFonts w:cs="Arial"/>
        </w:rPr>
        <w:t>A large collection of libraries for many typical programming task</w:t>
      </w:r>
      <w:ins w:id="28" w:author="Jan Kwakkel" w:date="2017-10-21T13:50:00Z">
        <w:r>
          <w:rPr>
            <w:rFonts w:cs="Arial"/>
          </w:rPr>
          <w:t>s</w:t>
        </w:r>
      </w:ins>
      <w:r>
        <w:rPr>
          <w:rFonts w:cs="Arial"/>
        </w:rPr>
        <w:t xml:space="preserve"> is readily available</w:t>
      </w:r>
      <w:ins w:id="29" w:author="Jan Kwakkel" w:date="2017-10-21T13:48:00Z">
        <w:r>
          <w:rPr>
            <w:rFonts w:cs="Arial"/>
          </w:rPr>
          <w:t>.</w:t>
        </w:r>
      </w:ins>
      <w:r>
        <w:rPr>
          <w:rFonts w:cs="Arial"/>
        </w:rPr>
        <w:t xml:space="preserve"> Python </w:t>
      </w:r>
      <w:r w:rsidRPr="0044071B">
        <w:rPr>
          <w:rFonts w:cs="Arial"/>
        </w:rPr>
        <w:t>is increasingly popular for scientific computing purposes due to the rapidly expanding scientific computing ecosystem available for Python.</w:t>
      </w:r>
      <w:r>
        <w:rPr>
          <w:rFonts w:cs="Arial"/>
        </w:rPr>
        <w:t xml:space="preserve"> </w:t>
      </w:r>
      <w:r w:rsidRPr="002929BA">
        <w:rPr>
          <w:rFonts w:cs="Arial"/>
        </w:rPr>
        <w:t xml:space="preserve">An extensive set of libraries is </w:t>
      </w:r>
      <w:r>
        <w:rPr>
          <w:rFonts w:cs="Arial"/>
        </w:rPr>
        <w:t xml:space="preserve">now </w:t>
      </w:r>
      <w:r w:rsidRPr="002929BA">
        <w:rPr>
          <w:rFonts w:cs="Arial"/>
        </w:rPr>
        <w:t xml:space="preserve">available for general </w:t>
      </w:r>
      <w:r>
        <w:rPr>
          <w:rFonts w:cs="Arial"/>
        </w:rPr>
        <w:t xml:space="preserve">scientific </w:t>
      </w:r>
      <w:r w:rsidRPr="002929BA">
        <w:rPr>
          <w:rFonts w:cs="Arial"/>
        </w:rPr>
        <w:t>data manipulation and analysis</w:t>
      </w:r>
      <w:r>
        <w:rPr>
          <w:rFonts w:cs="Arial"/>
        </w:rPr>
        <w:t xml:space="preserve"> tasks (e.g. </w:t>
      </w:r>
      <w:proofErr w:type="spellStart"/>
      <w:r>
        <w:rPr>
          <w:rFonts w:cs="Arial"/>
        </w:rPr>
        <w:t>Numpy</w:t>
      </w:r>
      <w:proofErr w:type="spellEnd"/>
      <w:r>
        <w:rPr>
          <w:rFonts w:cs="Arial"/>
        </w:rPr>
        <w:t>/</w:t>
      </w:r>
      <w:proofErr w:type="spellStart"/>
      <w:r>
        <w:rPr>
          <w:rFonts w:cs="Arial"/>
        </w:rPr>
        <w:t>Scipy</w:t>
      </w:r>
      <w:proofErr w:type="spellEnd"/>
      <w:r>
        <w:rPr>
          <w:rFonts w:cs="Arial"/>
        </w:rPr>
        <w:t>/Pandas/</w:t>
      </w:r>
      <w:proofErr w:type="spellStart"/>
      <w:r>
        <w:rPr>
          <w:rFonts w:cs="Arial"/>
        </w:rPr>
        <w:t>matplotlib</w:t>
      </w:r>
      <w:proofErr w:type="spellEnd"/>
      <w:r>
        <w:rPr>
          <w:rFonts w:cs="Arial"/>
        </w:rPr>
        <w:t>). &lt;</w:t>
      </w:r>
      <w:proofErr w:type="gramStart"/>
      <w:r>
        <w:rPr>
          <w:rFonts w:cs="Arial"/>
        </w:rPr>
        <w:t>we</w:t>
      </w:r>
      <w:proofErr w:type="gramEnd"/>
      <w:r>
        <w:rPr>
          <w:rFonts w:cs="Arial"/>
        </w:rPr>
        <w:t xml:space="preserve"> might explain the scientific computing stack in a few sentences&gt;. </w:t>
      </w:r>
      <w:ins w:id="30" w:author="Jan Kwakkel" w:date="2017-10-21T13:51:00Z">
        <w:r>
          <w:rPr>
            <w:rFonts w:cs="Arial"/>
          </w:rPr>
          <w:t>Python is often used as a glue language, meaning that it connects pieces of software written in different languages together into a bigger application. T</w:t>
        </w:r>
      </w:ins>
    </w:p>
    <w:p w14:paraId="2516892C" w14:textId="6771FEE0" w:rsidR="0076584B" w:rsidDel="0076584B" w:rsidRDefault="0076584B" w:rsidP="0076584B">
      <w:pPr>
        <w:spacing w:line="276" w:lineRule="auto"/>
        <w:rPr>
          <w:del w:id="31" w:author="Jan Kwakkel" w:date="2017-10-21T13:52:00Z"/>
          <w:rFonts w:cs="Arial"/>
        </w:rPr>
        <w:pPrChange w:id="32" w:author="Jan Kwakkel" w:date="2017-10-21T13:52:00Z">
          <w:pPr>
            <w:spacing w:line="276" w:lineRule="auto"/>
          </w:pPr>
        </w:pPrChange>
      </w:pPr>
    </w:p>
    <w:p w14:paraId="6C992789" w14:textId="7ADB3318" w:rsidR="0076584B" w:rsidRDefault="0076584B" w:rsidP="0076584B">
      <w:pPr>
        <w:spacing w:line="276" w:lineRule="auto"/>
        <w:rPr>
          <w:rFonts w:cs="Arial"/>
        </w:rPr>
      </w:pPr>
      <w:del w:id="33" w:author="Jan Kwakkel" w:date="2017-10-21T13:52:00Z">
        <w:r w:rsidRPr="002929BA" w:rsidDel="0076584B">
          <w:rPr>
            <w:rFonts w:cs="Arial"/>
          </w:rPr>
          <w:delText>as well as interfaces with specific software packages and other environments. As such, t</w:delText>
        </w:r>
      </w:del>
      <w:proofErr w:type="gramStart"/>
      <w:r w:rsidRPr="002929BA">
        <w:rPr>
          <w:rFonts w:cs="Arial"/>
        </w:rPr>
        <w:t>he</w:t>
      </w:r>
      <w:proofErr w:type="gramEnd"/>
      <w:r w:rsidRPr="002929BA">
        <w:rPr>
          <w:rFonts w:cs="Arial"/>
        </w:rPr>
        <w:t xml:space="preserve"> </w:t>
      </w:r>
      <w:proofErr w:type="spellStart"/>
      <w:r w:rsidRPr="002929BA">
        <w:rPr>
          <w:rFonts w:cs="Arial"/>
        </w:rPr>
        <w:t>JPype</w:t>
      </w:r>
      <w:proofErr w:type="spellEnd"/>
      <w:r w:rsidRPr="002929BA">
        <w:rPr>
          <w:rFonts w:cs="Arial"/>
        </w:rPr>
        <w:t xml:space="preserve"> library </w:t>
      </w:r>
      <w:ins w:id="34" w:author="Jan Kwakkel" w:date="2017-10-21T13:52:00Z">
        <w:r>
          <w:rPr>
            <w:rFonts w:cs="Arial"/>
          </w:rPr>
          <w:t xml:space="preserve">&lt;ref&gt; </w:t>
        </w:r>
      </w:ins>
      <w:r w:rsidRPr="002929BA">
        <w:rPr>
          <w:rFonts w:cs="Arial"/>
        </w:rPr>
        <w:t xml:space="preserve">can be used to access </w:t>
      </w:r>
      <w:del w:id="35" w:author="Jan Kwakkel" w:date="2017-10-21T13:54:00Z">
        <w:r w:rsidRPr="002929BA" w:rsidDel="0076584B">
          <w:rPr>
            <w:rFonts w:cs="Arial"/>
          </w:rPr>
          <w:delText>Java classes from Python</w:delText>
        </w:r>
      </w:del>
      <w:ins w:id="36" w:author="Jan Kwakkel" w:date="2017-10-21T13:54:00Z">
        <w:r>
          <w:rPr>
            <w:rFonts w:cs="Arial"/>
          </w:rPr>
          <w:t>Java class libraries</w:t>
        </w:r>
      </w:ins>
      <w:ins w:id="37" w:author="Jan Kwakkel" w:date="2017-10-21T13:56:00Z">
        <w:r>
          <w:rPr>
            <w:rFonts w:cs="Arial"/>
          </w:rPr>
          <w:t xml:space="preserve"> through interfacing </w:t>
        </w:r>
      </w:ins>
      <w:ins w:id="38" w:author="Jan Kwakkel" w:date="2017-10-21T13:57:00Z">
        <w:r w:rsidR="00080953">
          <w:rPr>
            <w:rFonts w:cs="Arial"/>
          </w:rPr>
          <w:t xml:space="preserve">the Python </w:t>
        </w:r>
      </w:ins>
      <w:ins w:id="39" w:author="Jan Kwakkel" w:date="2017-10-21T13:59:00Z">
        <w:r w:rsidR="00080953">
          <w:rPr>
            <w:rFonts w:cs="Arial"/>
          </w:rPr>
          <w:t>interpreter and</w:t>
        </w:r>
      </w:ins>
      <w:ins w:id="40" w:author="Jan Kwakkel" w:date="2017-10-21T13:56:00Z">
        <w:r>
          <w:rPr>
            <w:rFonts w:cs="Arial"/>
          </w:rPr>
          <w:t xml:space="preserve"> the Java Virtual Machine</w:t>
        </w:r>
      </w:ins>
      <w:ins w:id="41" w:author="Jan Kwakkel" w:date="2017-10-21T13:52:00Z">
        <w:r>
          <w:rPr>
            <w:rFonts w:cs="Arial"/>
          </w:rPr>
          <w:t>.</w:t>
        </w:r>
      </w:ins>
      <w:r w:rsidRPr="002929BA">
        <w:rPr>
          <w:rFonts w:cs="Arial"/>
        </w:rPr>
        <w:t xml:space="preserve"> </w:t>
      </w:r>
      <w:proofErr w:type="spellStart"/>
      <w:ins w:id="42" w:author="Jan Kwakkel" w:date="2017-10-21T14:07:00Z">
        <w:r w:rsidR="006B3D70">
          <w:rPr>
            <w:rFonts w:cs="Arial"/>
          </w:rPr>
          <w:t>JPype</w:t>
        </w:r>
        <w:proofErr w:type="spellEnd"/>
        <w:r w:rsidR="006B3D70">
          <w:rPr>
            <w:rFonts w:cs="Arial"/>
          </w:rPr>
          <w:t xml:space="preserve"> binaries are readily available from </w:t>
        </w:r>
        <w:commentRangeStart w:id="43"/>
        <w:proofErr w:type="spellStart"/>
        <w:r w:rsidR="006B3D70">
          <w:rPr>
            <w:rFonts w:cs="Arial"/>
          </w:rPr>
          <w:t>conda</w:t>
        </w:r>
        <w:commentRangeEnd w:id="43"/>
        <w:proofErr w:type="spellEnd"/>
        <w:r w:rsidR="006B3D70">
          <w:rPr>
            <w:rStyle w:val="CommentReference"/>
          </w:rPr>
          <w:commentReference w:id="43"/>
        </w:r>
        <w:r w:rsidR="006B3D70">
          <w:rPr>
            <w:rFonts w:cs="Arial"/>
          </w:rPr>
          <w:t xml:space="preserve">. </w:t>
        </w:r>
        <w:proofErr w:type="spellStart"/>
        <w:r w:rsidR="00826585">
          <w:rPr>
            <w:rFonts w:cs="Arial"/>
          </w:rPr>
          <w:t>PyNetlogo</w:t>
        </w:r>
        <w:proofErr w:type="spellEnd"/>
        <w:r w:rsidR="00826585">
          <w:rPr>
            <w:rFonts w:cs="Arial"/>
          </w:rPr>
          <w:t xml:space="preserve"> relies on </w:t>
        </w:r>
        <w:proofErr w:type="spellStart"/>
        <w:r w:rsidR="00826585">
          <w:rPr>
            <w:rFonts w:cs="Arial"/>
          </w:rPr>
          <w:t>JPype</w:t>
        </w:r>
        <w:proofErr w:type="spellEnd"/>
        <w:r w:rsidR="00826585">
          <w:rPr>
            <w:rFonts w:cs="Arial"/>
          </w:rPr>
          <w:t xml:space="preserve"> </w:t>
        </w:r>
      </w:ins>
      <w:ins w:id="45" w:author="Jan Kwakkel" w:date="2017-10-21T14:10:00Z">
        <w:r w:rsidR="00826585">
          <w:rPr>
            <w:rFonts w:cs="Arial"/>
          </w:rPr>
          <w:t xml:space="preserve">for interacting with </w:t>
        </w:r>
        <w:proofErr w:type="spellStart"/>
        <w:r w:rsidR="00826585">
          <w:rPr>
            <w:rFonts w:cs="Arial"/>
          </w:rPr>
          <w:t>NetLogo</w:t>
        </w:r>
        <w:proofErr w:type="spellEnd"/>
        <w:r w:rsidR="00826585">
          <w:rPr>
            <w:rFonts w:cs="Arial"/>
          </w:rPr>
          <w:t xml:space="preserve">. </w:t>
        </w:r>
      </w:ins>
      <w:commentRangeStart w:id="46"/>
      <w:proofErr w:type="spellStart"/>
      <w:ins w:id="47" w:author="Jan Kwakkel" w:date="2017-10-21T14:48:00Z">
        <w:r w:rsidR="00193C4B">
          <w:rPr>
            <w:rFonts w:cs="Arial"/>
          </w:rPr>
          <w:t>PyNetLogo</w:t>
        </w:r>
        <w:proofErr w:type="spellEnd"/>
        <w:r w:rsidR="00193C4B">
          <w:rPr>
            <w:rFonts w:cs="Arial"/>
          </w:rPr>
          <w:t xml:space="preserve"> can be downloaded </w:t>
        </w:r>
        <w:proofErr w:type="gramStart"/>
        <w:r w:rsidR="00193C4B">
          <w:rPr>
            <w:rFonts w:cs="Arial"/>
          </w:rPr>
          <w:t>from … .</w:t>
        </w:r>
        <w:proofErr w:type="gramEnd"/>
        <w:r w:rsidR="00193C4B">
          <w:rPr>
            <w:rFonts w:cs="Arial"/>
          </w:rPr>
          <w:t xml:space="preserve"> </w:t>
        </w:r>
        <w:commentRangeEnd w:id="46"/>
        <w:r w:rsidR="00193C4B">
          <w:rPr>
            <w:rStyle w:val="CommentReference"/>
          </w:rPr>
          <w:commentReference w:id="46"/>
        </w:r>
      </w:ins>
      <w:del w:id="50" w:author="Jan Kwakkel" w:date="2017-10-21T13:59:00Z">
        <w:r w:rsidRPr="002929BA" w:rsidDel="00080953">
          <w:rPr>
            <w:rFonts w:cs="Arial"/>
          </w:rPr>
          <w:delText>and provides the ability to interactively communicate with the NetLogo API.</w:delText>
        </w:r>
        <w:r w:rsidDel="00080953">
          <w:rPr>
            <w:rFonts w:cs="Arial"/>
          </w:rPr>
          <w:delText xml:space="preserve"> </w:delText>
        </w:r>
      </w:del>
      <w:r>
        <w:rPr>
          <w:rFonts w:cs="Arial"/>
        </w:rPr>
        <w:t xml:space="preserve">The </w:t>
      </w:r>
      <w:proofErr w:type="spellStart"/>
      <w:r>
        <w:rPr>
          <w:rFonts w:cs="Arial"/>
        </w:rPr>
        <w:t>pyNetLogo</w:t>
      </w:r>
      <w:proofErr w:type="spellEnd"/>
      <w:r>
        <w:rPr>
          <w:rFonts w:cs="Arial"/>
        </w:rPr>
        <w:t xml:space="preserve"> connector is also included in the EMA Workbench Python package </w:t>
      </w:r>
      <w:r>
        <w:rPr>
          <w:rFonts w:cs="Arial"/>
        </w:rPr>
        <w:fldChar w:fldCharType="begin"/>
      </w:r>
      <w:r>
        <w:rPr>
          <w:rFonts w:cs="Arial"/>
        </w:rPr>
        <w:instrText xml:space="preserve"> ADDIN ZOTERO_ITEM CSL_CITATION {"citationID":"2dgpjfc7ti","properties":{"formattedCitation":"(Kwakkel, 2017)","plainCitation":"(Kwakkel, 2017)"},"citationItems":[{"id":2186,"uris":["http://zotero.org/users/2226826/items/QTQIXG83"],"uri":["http://zotero.org/users/2226826/items/QTQIXG83"],"itemData":{"id":2186,"type":"article-journal","title":"The Exploratory Modeling Workbench: An open source toolkit for exploratory modeling, scenario discovery, and (multi-objective) robust decision making","container-title":"Environmental Modelling &amp; Software","page":"239–250","volume":"96","author":[{"family":"Kwakkel","given":"Jan H"}],"issued":{"date-parts":[["2017"]]}}}],"schema":"https://github.com/citation-style-language/schema/raw/master/csl-citation.json"} </w:instrText>
      </w:r>
      <w:r>
        <w:rPr>
          <w:rFonts w:cs="Arial"/>
        </w:rPr>
        <w:fldChar w:fldCharType="separate"/>
      </w:r>
      <w:r w:rsidRPr="002C3A50">
        <w:rPr>
          <w:rFonts w:cs="Arial"/>
        </w:rPr>
        <w:t>(Kwakkel, 2017)</w:t>
      </w:r>
      <w:r>
        <w:rPr>
          <w:rFonts w:cs="Arial"/>
        </w:rPr>
        <w:fldChar w:fldCharType="end"/>
      </w:r>
      <w:r>
        <w:rPr>
          <w:rFonts w:cs="Arial"/>
        </w:rPr>
        <w:t xml:space="preserve">, </w:t>
      </w:r>
      <w:r w:rsidRPr="002929BA">
        <w:rPr>
          <w:rFonts w:cs="Arial"/>
        </w:rPr>
        <w:t xml:space="preserve">which offers support for </w:t>
      </w:r>
      <w:r>
        <w:rPr>
          <w:rFonts w:cs="Arial"/>
        </w:rPr>
        <w:t xml:space="preserve">experiment design and exploratory modeling and </w:t>
      </w:r>
      <w:commentRangeStart w:id="51"/>
      <w:r>
        <w:rPr>
          <w:rFonts w:cs="Arial"/>
        </w:rPr>
        <w:t>analysis</w:t>
      </w:r>
      <w:commentRangeEnd w:id="51"/>
      <w:r>
        <w:rPr>
          <w:rStyle w:val="CommentReference"/>
        </w:rPr>
        <w:commentReference w:id="51"/>
      </w:r>
      <w:r>
        <w:rPr>
          <w:rFonts w:cs="Arial"/>
        </w:rPr>
        <w:t>.</w:t>
      </w:r>
    </w:p>
    <w:p w14:paraId="5D175024" w14:textId="47769FF2" w:rsidR="00CD5298" w:rsidRPr="004577EF" w:rsidDel="00193C4B" w:rsidRDefault="00CD5298" w:rsidP="004577EF">
      <w:pPr>
        <w:rPr>
          <w:del w:id="52" w:author="Jan Kwakkel" w:date="2017-10-21T14:48:00Z"/>
          <w:rFonts w:cs="Arial"/>
          <w:b/>
          <w:rPrChange w:id="53" w:author="Jan Kwakkel" w:date="2017-10-21T14:11:00Z">
            <w:rPr>
              <w:del w:id="54" w:author="Jan Kwakkel" w:date="2017-10-21T14:48:00Z"/>
            </w:rPr>
          </w:rPrChange>
        </w:rPr>
        <w:pPrChange w:id="55" w:author="Jan Kwakkel" w:date="2017-10-21T14:11:00Z">
          <w:pPr/>
        </w:pPrChange>
      </w:pPr>
    </w:p>
    <w:p w14:paraId="2801A3CC" w14:textId="77777777" w:rsidR="00027EAF" w:rsidRPr="002929BA" w:rsidRDefault="00027EAF" w:rsidP="00D863D6">
      <w:pPr>
        <w:rPr>
          <w:rFonts w:cs="Arial"/>
        </w:rPr>
      </w:pPr>
    </w:p>
    <w:p w14:paraId="505B04CC" w14:textId="4F1DAB67" w:rsidR="00E061B4" w:rsidRPr="008C7540" w:rsidRDefault="002844A8" w:rsidP="002844A8">
      <w:pPr>
        <w:pStyle w:val="ListParagraph"/>
        <w:numPr>
          <w:ilvl w:val="0"/>
          <w:numId w:val="15"/>
        </w:numPr>
        <w:rPr>
          <w:rFonts w:cs="Arial"/>
        </w:rPr>
      </w:pPr>
      <w:r w:rsidRPr="002844A8">
        <w:rPr>
          <w:rFonts w:cs="Arial"/>
          <w:b/>
          <w:lang w:val="en-GB"/>
        </w:rPr>
        <w:t>SOFTWARE IMPLEMENTATION</w:t>
      </w:r>
    </w:p>
    <w:p w14:paraId="2CF2802E" w14:textId="6C9A525C" w:rsidR="008C7540" w:rsidDel="00B24702" w:rsidRDefault="008C7540" w:rsidP="008C7540">
      <w:pPr>
        <w:pStyle w:val="ListParagraph"/>
        <w:ind w:left="360"/>
        <w:rPr>
          <w:del w:id="56" w:author="Jan Kwakkel" w:date="2017-10-21T14:53:00Z"/>
          <w:rFonts w:cs="Arial"/>
          <w:b/>
          <w:lang w:val="en-GB"/>
        </w:rPr>
      </w:pPr>
    </w:p>
    <w:p w14:paraId="108D323A" w14:textId="77777777" w:rsidR="0023160E" w:rsidRDefault="008C7540" w:rsidP="00077BF0">
      <w:pPr>
        <w:pStyle w:val="ListParagraph"/>
        <w:spacing w:line="276" w:lineRule="auto"/>
        <w:ind w:left="0"/>
        <w:rPr>
          <w:rFonts w:cs="Arial"/>
        </w:rPr>
      </w:pPr>
      <w:r w:rsidRPr="002929BA">
        <w:rPr>
          <w:rFonts w:cs="Arial"/>
        </w:rPr>
        <w:t xml:space="preserve">This section </w:t>
      </w:r>
      <w:r>
        <w:rPr>
          <w:rFonts w:cs="Arial"/>
        </w:rPr>
        <w:t xml:space="preserve">first </w:t>
      </w:r>
      <w:r w:rsidRPr="002929BA">
        <w:rPr>
          <w:rFonts w:cs="Arial"/>
        </w:rPr>
        <w:t xml:space="preserve">describes basic interactions between the Python environment and a </w:t>
      </w:r>
      <w:proofErr w:type="spellStart"/>
      <w:r w:rsidRPr="002929BA">
        <w:rPr>
          <w:rFonts w:cs="Arial"/>
        </w:rPr>
        <w:t>NetLogo</w:t>
      </w:r>
      <w:proofErr w:type="spellEnd"/>
      <w:r w:rsidRPr="002929BA">
        <w:rPr>
          <w:rFonts w:cs="Arial"/>
        </w:rPr>
        <w:t xml:space="preserve"> model, </w:t>
      </w:r>
      <w:r>
        <w:rPr>
          <w:rFonts w:cs="Arial"/>
        </w:rPr>
        <w:t>using</w:t>
      </w:r>
      <w:r w:rsidRPr="002929BA">
        <w:rPr>
          <w:rFonts w:cs="Arial"/>
        </w:rPr>
        <w:t xml:space="preserve"> the </w:t>
      </w:r>
      <w:proofErr w:type="spellStart"/>
      <w:r>
        <w:rPr>
          <w:rFonts w:cs="Arial"/>
        </w:rPr>
        <w:t>p</w:t>
      </w:r>
      <w:r w:rsidRPr="002929BA">
        <w:rPr>
          <w:rFonts w:cs="Arial"/>
        </w:rPr>
        <w:t>yNetLogo</w:t>
      </w:r>
      <w:proofErr w:type="spellEnd"/>
      <w:r w:rsidRPr="002929BA">
        <w:rPr>
          <w:rFonts w:cs="Arial"/>
        </w:rPr>
        <w:t xml:space="preserve"> connector</w:t>
      </w:r>
      <w:r>
        <w:t xml:space="preserve">. </w:t>
      </w:r>
      <w:r w:rsidR="0023160E">
        <w:rPr>
          <w:rFonts w:cs="Arial"/>
        </w:rPr>
        <w:t xml:space="preserve">These interactions are demonstrated using the wolf-sheep predation </w:t>
      </w:r>
      <w:proofErr w:type="gramStart"/>
      <w:r w:rsidR="0023160E">
        <w:rPr>
          <w:rFonts w:cs="Arial"/>
        </w:rPr>
        <w:t>example which</w:t>
      </w:r>
      <w:proofErr w:type="gramEnd"/>
      <w:r w:rsidR="0023160E">
        <w:rPr>
          <w:rFonts w:cs="Arial"/>
        </w:rPr>
        <w:t xml:space="preserve"> is available in </w:t>
      </w:r>
      <w:proofErr w:type="spellStart"/>
      <w:r w:rsidR="0023160E">
        <w:rPr>
          <w:rFonts w:cs="Arial"/>
        </w:rPr>
        <w:t>NetLogo’s</w:t>
      </w:r>
      <w:proofErr w:type="spellEnd"/>
      <w:r w:rsidR="0023160E">
        <w:rPr>
          <w:rFonts w:cs="Arial"/>
        </w:rPr>
        <w:t xml:space="preserve"> model library.</w:t>
      </w:r>
    </w:p>
    <w:p w14:paraId="2AC1944F" w14:textId="77777777" w:rsidR="0023160E" w:rsidRDefault="0023160E" w:rsidP="00077BF0">
      <w:pPr>
        <w:pStyle w:val="ListParagraph"/>
        <w:spacing w:line="276" w:lineRule="auto"/>
        <w:ind w:left="0"/>
        <w:rPr>
          <w:rFonts w:cs="Arial"/>
        </w:rPr>
      </w:pPr>
    </w:p>
    <w:p w14:paraId="3051D0F3" w14:textId="00B7DAA5" w:rsidR="008C7540" w:rsidRDefault="008C7540" w:rsidP="00077BF0">
      <w:pPr>
        <w:pStyle w:val="ListParagraph"/>
        <w:spacing w:line="276" w:lineRule="auto"/>
        <w:ind w:left="0"/>
      </w:pPr>
      <w:r>
        <w:rPr>
          <w:rFonts w:cs="Arial"/>
        </w:rPr>
        <w:t xml:space="preserve">The </w:t>
      </w:r>
      <w:r w:rsidR="0005782F">
        <w:rPr>
          <w:rFonts w:cs="Arial"/>
        </w:rPr>
        <w:t xml:space="preserve">Python </w:t>
      </w:r>
      <w:r>
        <w:rPr>
          <w:rFonts w:cs="Arial"/>
        </w:rPr>
        <w:t xml:space="preserve">modules used in this work will be made available at </w:t>
      </w:r>
      <w:hyperlink r:id="rId10" w:history="1">
        <w:r w:rsidRPr="008E10D1">
          <w:rPr>
            <w:rStyle w:val="Hyperlink"/>
          </w:rPr>
          <w:t>https://github.com/quaquel/pyNetLogo</w:t>
        </w:r>
      </w:hyperlink>
      <w:r>
        <w:t>.</w:t>
      </w:r>
      <w:r w:rsidR="002A524C">
        <w:t xml:space="preserve"> </w:t>
      </w:r>
      <w:r w:rsidR="0005782F">
        <w:t xml:space="preserve">These modules have been tested with a standard distribution for scientific Python (Continuum Anaconda 3.6); using this distribution, the modules require the additional installation of the </w:t>
      </w:r>
      <w:proofErr w:type="spellStart"/>
      <w:r w:rsidR="0005782F">
        <w:t>JPype</w:t>
      </w:r>
      <w:proofErr w:type="spellEnd"/>
      <w:r w:rsidR="0005782F">
        <w:t xml:space="preserve"> </w:t>
      </w:r>
      <w:r w:rsidR="0023160E">
        <w:t>Python package</w:t>
      </w:r>
      <w:r w:rsidR="00D75410">
        <w:t xml:space="preserve">, </w:t>
      </w:r>
      <w:r w:rsidR="0023160E">
        <w:t>which is</w:t>
      </w:r>
      <w:r w:rsidR="00D75410">
        <w:t xml:space="preserve"> available with the standard </w:t>
      </w:r>
      <w:r w:rsidR="00D75410" w:rsidRPr="00D75410">
        <w:rPr>
          <w:i/>
        </w:rPr>
        <w:t>pip</w:t>
      </w:r>
      <w:r w:rsidR="00D75410">
        <w:t xml:space="preserve"> package manager.</w:t>
      </w:r>
    </w:p>
    <w:p w14:paraId="1CAE7A25" w14:textId="77777777" w:rsidR="008C7540" w:rsidRPr="002844A8" w:rsidRDefault="008C7540" w:rsidP="008C7540">
      <w:pPr>
        <w:pStyle w:val="ListParagraph"/>
        <w:ind w:left="0"/>
        <w:rPr>
          <w:rFonts w:cs="Arial"/>
        </w:rPr>
      </w:pPr>
    </w:p>
    <w:p w14:paraId="4ED3EC89" w14:textId="77777777" w:rsidR="00E061B4" w:rsidRDefault="00E061B4" w:rsidP="00E061B4">
      <w:pPr>
        <w:outlineLvl w:val="0"/>
        <w:rPr>
          <w:rFonts w:cs="Arial"/>
        </w:rPr>
      </w:pPr>
    </w:p>
    <w:p w14:paraId="33262939" w14:textId="6E85321D" w:rsidR="002844A8" w:rsidRPr="002844A8" w:rsidRDefault="002844A8" w:rsidP="002844A8">
      <w:pPr>
        <w:pStyle w:val="ListParagraph"/>
        <w:numPr>
          <w:ilvl w:val="1"/>
          <w:numId w:val="15"/>
        </w:numPr>
        <w:outlineLvl w:val="0"/>
        <w:rPr>
          <w:rFonts w:cs="Arial"/>
          <w:b/>
          <w:lang w:val="en-GB"/>
        </w:rPr>
      </w:pPr>
      <w:r w:rsidRPr="002844A8">
        <w:rPr>
          <w:rFonts w:cs="Arial"/>
          <w:b/>
        </w:rPr>
        <w:t xml:space="preserve">Controlling </w:t>
      </w:r>
      <w:proofErr w:type="spellStart"/>
      <w:r w:rsidRPr="002844A8">
        <w:rPr>
          <w:rFonts w:cs="Arial"/>
          <w:b/>
        </w:rPr>
        <w:t>NetLogo</w:t>
      </w:r>
      <w:proofErr w:type="spellEnd"/>
      <w:r w:rsidRPr="002844A8">
        <w:rPr>
          <w:rFonts w:cs="Arial"/>
          <w:b/>
        </w:rPr>
        <w:t xml:space="preserve"> through Python</w:t>
      </w:r>
      <w:r w:rsidR="008C7540">
        <w:rPr>
          <w:rFonts w:cs="Arial"/>
          <w:b/>
        </w:rPr>
        <w:t xml:space="preserve"> with </w:t>
      </w:r>
      <w:proofErr w:type="spellStart"/>
      <w:r w:rsidR="008C7540">
        <w:rPr>
          <w:rFonts w:cs="Arial"/>
          <w:b/>
        </w:rPr>
        <w:t>pyNetLogo</w:t>
      </w:r>
      <w:proofErr w:type="spellEnd"/>
    </w:p>
    <w:p w14:paraId="5A08474C" w14:textId="6BC4811E" w:rsidR="00653FFB" w:rsidRPr="002929BA" w:rsidDel="00B24702" w:rsidRDefault="00653FFB" w:rsidP="00D863D6">
      <w:pPr>
        <w:rPr>
          <w:del w:id="57" w:author="Jan Kwakkel" w:date="2017-10-21T14:53:00Z"/>
          <w:rFonts w:cs="Arial"/>
        </w:rPr>
      </w:pPr>
    </w:p>
    <w:p w14:paraId="53D63F13" w14:textId="0D4D699F" w:rsidR="0037227C" w:rsidRDefault="00C64114" w:rsidP="00547A60">
      <w:pPr>
        <w:spacing w:line="276" w:lineRule="auto"/>
        <w:rPr>
          <w:rFonts w:cs="Arial"/>
        </w:rPr>
      </w:pPr>
      <w:r w:rsidRPr="00C64114">
        <w:rPr>
          <w:rFonts w:cs="Arial"/>
        </w:rPr>
        <w:t xml:space="preserve">The </w:t>
      </w:r>
      <w:proofErr w:type="spellStart"/>
      <w:r w:rsidRPr="00C64114">
        <w:rPr>
          <w:rFonts w:cs="Arial"/>
        </w:rPr>
        <w:t>pyNetLogo</w:t>
      </w:r>
      <w:proofErr w:type="spellEnd"/>
      <w:r w:rsidRPr="00C64114">
        <w:rPr>
          <w:rFonts w:cs="Arial"/>
        </w:rPr>
        <w:t xml:space="preserve"> connector is composed of a Python module and a Java class (respectively </w:t>
      </w:r>
      <w:proofErr w:type="spellStart"/>
      <w:r w:rsidRPr="00C64114">
        <w:rPr>
          <w:rFonts w:cs="Arial"/>
        </w:rPr>
        <w:t>pyNetLo</w:t>
      </w:r>
      <w:r w:rsidR="0061088B">
        <w:rPr>
          <w:rFonts w:cs="Arial"/>
        </w:rPr>
        <w:t>go</w:t>
      </w:r>
      <w:proofErr w:type="spellEnd"/>
      <w:r w:rsidR="0061088B">
        <w:rPr>
          <w:rFonts w:cs="Arial"/>
        </w:rPr>
        <w:t xml:space="preserve"> and </w:t>
      </w:r>
      <w:proofErr w:type="spellStart"/>
      <w:r w:rsidR="0061088B">
        <w:rPr>
          <w:rFonts w:cs="Arial"/>
        </w:rPr>
        <w:t>NetLogoLink</w:t>
      </w:r>
      <w:proofErr w:type="spellEnd"/>
      <w:r w:rsidR="0061088B">
        <w:rPr>
          <w:rFonts w:cs="Arial"/>
        </w:rPr>
        <w:t xml:space="preserve">, in </w:t>
      </w:r>
      <w:r w:rsidR="0061088B">
        <w:rPr>
          <w:rFonts w:cs="Arial"/>
        </w:rPr>
        <w:fldChar w:fldCharType="begin"/>
      </w:r>
      <w:r w:rsidR="0061088B">
        <w:rPr>
          <w:rFonts w:cs="Arial"/>
        </w:rPr>
        <w:instrText xml:space="preserve"> REF _Ref495594734 </w:instrText>
      </w:r>
      <w:r w:rsidR="0061088B">
        <w:rPr>
          <w:rFonts w:cs="Arial"/>
        </w:rPr>
        <w:fldChar w:fldCharType="separate"/>
      </w:r>
      <w:r w:rsidR="0061088B">
        <w:t xml:space="preserve">Figure </w:t>
      </w:r>
      <w:r w:rsidR="0061088B">
        <w:rPr>
          <w:noProof/>
        </w:rPr>
        <w:t>1</w:t>
      </w:r>
      <w:r w:rsidR="0061088B">
        <w:rPr>
          <w:rFonts w:cs="Arial"/>
        </w:rPr>
        <w:fldChar w:fldCharType="end"/>
      </w:r>
      <w:r w:rsidR="0061088B">
        <w:rPr>
          <w:rFonts w:cs="Arial"/>
        </w:rPr>
        <w:t xml:space="preserve"> </w:t>
      </w:r>
      <w:r w:rsidRPr="00C64114">
        <w:rPr>
          <w:rFonts w:cs="Arial"/>
        </w:rPr>
        <w:t xml:space="preserve">below), which are linked with the </w:t>
      </w:r>
      <w:proofErr w:type="spellStart"/>
      <w:r w:rsidRPr="00C64114">
        <w:rPr>
          <w:rFonts w:cs="Arial"/>
        </w:rPr>
        <w:t>JPype</w:t>
      </w:r>
      <w:proofErr w:type="spellEnd"/>
      <w:r w:rsidRPr="00C64114">
        <w:rPr>
          <w:rFonts w:cs="Arial"/>
        </w:rPr>
        <w:t xml:space="preserve"> package through </w:t>
      </w:r>
      <w:ins w:id="58" w:author="Jan Kwakkel" w:date="2017-10-21T14:20:00Z">
        <w:r w:rsidR="00616F23">
          <w:rPr>
            <w:rFonts w:cs="Arial"/>
          </w:rPr>
          <w:t xml:space="preserve">the </w:t>
        </w:r>
      </w:ins>
      <w:del w:id="59" w:author="Jan Kwakkel" w:date="2017-10-21T14:19:00Z">
        <w:r w:rsidRPr="00C64114" w:rsidDel="00616F23">
          <w:rPr>
            <w:rFonts w:cs="Arial"/>
          </w:rPr>
          <w:delText xml:space="preserve">a </w:delText>
        </w:r>
      </w:del>
      <w:r w:rsidRPr="00C64114">
        <w:rPr>
          <w:rFonts w:cs="Arial"/>
        </w:rPr>
        <w:t xml:space="preserve">Java Native Interface (JNI). </w:t>
      </w:r>
      <w:del w:id="60" w:author="Jan Kwakkel" w:date="2017-10-21T14:20:00Z">
        <w:r w:rsidRPr="00C64114" w:rsidDel="00616F23">
          <w:rPr>
            <w:rFonts w:cs="Arial"/>
          </w:rPr>
          <w:delText xml:space="preserve">The </w:delText>
        </w:r>
      </w:del>
      <w:ins w:id="61" w:author="Jan Kwakkel" w:date="2017-10-21T14:20:00Z">
        <w:r w:rsidR="00616F23">
          <w:rPr>
            <w:rFonts w:cs="Arial"/>
          </w:rPr>
          <w:t>An instance of the</w:t>
        </w:r>
        <w:r w:rsidR="00616F23" w:rsidRPr="00C64114">
          <w:rPr>
            <w:rFonts w:cs="Arial"/>
          </w:rPr>
          <w:t xml:space="preserve"> </w:t>
        </w:r>
      </w:ins>
      <w:proofErr w:type="spellStart"/>
      <w:r w:rsidRPr="00C64114">
        <w:rPr>
          <w:rFonts w:cs="Arial"/>
        </w:rPr>
        <w:t>NetLogoLink</w:t>
      </w:r>
      <w:proofErr w:type="spellEnd"/>
      <w:r w:rsidRPr="00C64114">
        <w:rPr>
          <w:rFonts w:cs="Arial"/>
        </w:rPr>
        <w:t xml:space="preserve"> Java class in turn communicates with the </w:t>
      </w:r>
      <w:proofErr w:type="spellStart"/>
      <w:r w:rsidRPr="00C64114">
        <w:rPr>
          <w:rFonts w:cs="Arial"/>
        </w:rPr>
        <w:t>NetLogo</w:t>
      </w:r>
      <w:proofErr w:type="spellEnd"/>
      <w:r w:rsidRPr="00C64114">
        <w:rPr>
          <w:rFonts w:cs="Arial"/>
        </w:rPr>
        <w:t xml:space="preserve"> API. This allows </w:t>
      </w:r>
      <w:r w:rsidRPr="00C64114">
        <w:rPr>
          <w:rFonts w:cs="Arial"/>
        </w:rPr>
        <w:lastRenderedPageBreak/>
        <w:t xml:space="preserve">for bidirectional data exchanges between a Python environment (which can for instance be an interactive </w:t>
      </w:r>
      <w:proofErr w:type="spellStart"/>
      <w:r w:rsidRPr="00C64114">
        <w:rPr>
          <w:rFonts w:cs="Arial"/>
        </w:rPr>
        <w:t>IPython</w:t>
      </w:r>
      <w:proofErr w:type="spellEnd"/>
      <w:r w:rsidRPr="00C64114">
        <w:rPr>
          <w:rFonts w:cs="Arial"/>
        </w:rPr>
        <w:t xml:space="preserve"> Notebook) and a </w:t>
      </w:r>
      <w:proofErr w:type="spellStart"/>
      <w:r w:rsidRPr="00C64114">
        <w:rPr>
          <w:rFonts w:cs="Arial"/>
        </w:rPr>
        <w:t>NetLogo</w:t>
      </w:r>
      <w:proofErr w:type="spellEnd"/>
      <w:r w:rsidRPr="00C64114">
        <w:rPr>
          <w:rFonts w:cs="Arial"/>
        </w:rPr>
        <w:t xml:space="preserve"> model at runtime, with appropriate data type conversions between the two environments. The connector currently supports </w:t>
      </w:r>
      <w:ins w:id="62" w:author="Jan Kwakkel" w:date="2017-10-21T14:20:00Z">
        <w:r w:rsidR="00616F23">
          <w:rPr>
            <w:rFonts w:cs="Arial"/>
          </w:rPr>
          <w:t xml:space="preserve">both </w:t>
        </w:r>
      </w:ins>
      <w:proofErr w:type="spellStart"/>
      <w:r w:rsidRPr="00C64114">
        <w:rPr>
          <w:rFonts w:cs="Arial"/>
        </w:rPr>
        <w:t>NetLogo</w:t>
      </w:r>
      <w:proofErr w:type="spellEnd"/>
      <w:r w:rsidRPr="00C64114">
        <w:rPr>
          <w:rFonts w:cs="Arial"/>
        </w:rPr>
        <w:t xml:space="preserve"> 5.x and </w:t>
      </w:r>
      <w:proofErr w:type="spellStart"/>
      <w:r w:rsidRPr="00C64114">
        <w:rPr>
          <w:rFonts w:cs="Arial"/>
        </w:rPr>
        <w:t>NetLogo</w:t>
      </w:r>
      <w:proofErr w:type="spellEnd"/>
      <w:r w:rsidRPr="00C64114">
        <w:rPr>
          <w:rFonts w:cs="Arial"/>
        </w:rPr>
        <w:t xml:space="preserve"> 6.0.</w:t>
      </w:r>
    </w:p>
    <w:p w14:paraId="437549DD" w14:textId="77777777" w:rsidR="008D3898" w:rsidRDefault="008D3898" w:rsidP="00547A60">
      <w:pPr>
        <w:spacing w:line="276" w:lineRule="auto"/>
        <w:rPr>
          <w:rFonts w:cs="Arial"/>
        </w:rPr>
      </w:pPr>
    </w:p>
    <w:p w14:paraId="5D3EA540" w14:textId="77777777" w:rsidR="0011008B" w:rsidRDefault="0011008B" w:rsidP="0011008B">
      <w:pPr>
        <w:keepNext/>
        <w:spacing w:line="276" w:lineRule="auto"/>
        <w:jc w:val="center"/>
      </w:pPr>
      <w:commentRangeStart w:id="63"/>
      <w:r>
        <w:rPr>
          <w:rFonts w:cs="Arial"/>
          <w:noProof/>
        </w:rPr>
        <w:drawing>
          <wp:inline distT="0" distB="0" distL="0" distR="0" wp14:anchorId="226DDB5F" wp14:editId="488D1868">
            <wp:extent cx="2953213" cy="201869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3213" cy="2018698"/>
                    </a:xfrm>
                    <a:prstGeom prst="rect">
                      <a:avLst/>
                    </a:prstGeom>
                  </pic:spPr>
                </pic:pic>
              </a:graphicData>
            </a:graphic>
          </wp:inline>
        </w:drawing>
      </w:r>
      <w:commentRangeEnd w:id="63"/>
      <w:r w:rsidR="00BB281A">
        <w:rPr>
          <w:rStyle w:val="CommentReference"/>
        </w:rPr>
        <w:commentReference w:id="63"/>
      </w:r>
    </w:p>
    <w:p w14:paraId="475670ED" w14:textId="4B2450D1" w:rsidR="0011008B" w:rsidRDefault="005D2711" w:rsidP="0011008B">
      <w:pPr>
        <w:pStyle w:val="Caption"/>
        <w:rPr>
          <w:rFonts w:cs="Arial"/>
        </w:rPr>
      </w:pPr>
      <w:bookmarkStart w:id="64" w:name="_Ref471328635"/>
      <w:r>
        <w:br/>
      </w:r>
      <w:bookmarkStart w:id="65" w:name="_Ref495594734"/>
      <w:r w:rsidR="0011008B">
        <w:t xml:space="preserve">Figure </w:t>
      </w:r>
      <w:fldSimple w:instr=" SEQ Figure \* ARABIC ">
        <w:r w:rsidR="00926A22">
          <w:rPr>
            <w:noProof/>
          </w:rPr>
          <w:t>1</w:t>
        </w:r>
      </w:fldSimple>
      <w:bookmarkEnd w:id="64"/>
      <w:bookmarkEnd w:id="65"/>
      <w:r w:rsidR="0011008B">
        <w:t xml:space="preserve">: Interactions between Python and </w:t>
      </w:r>
      <w:proofErr w:type="spellStart"/>
      <w:r w:rsidR="0011008B">
        <w:t>NetLogo</w:t>
      </w:r>
      <w:proofErr w:type="spellEnd"/>
    </w:p>
    <w:p w14:paraId="5A37046B" w14:textId="2F25613F" w:rsidR="0037227C" w:rsidDel="00854D14" w:rsidRDefault="0037227C" w:rsidP="00547A60">
      <w:pPr>
        <w:spacing w:line="276" w:lineRule="auto"/>
        <w:rPr>
          <w:del w:id="66" w:author="Jan Kwakkel" w:date="2017-10-21T14:55:00Z"/>
          <w:rFonts w:cs="Arial"/>
        </w:rPr>
      </w:pPr>
    </w:p>
    <w:p w14:paraId="0BB1724A" w14:textId="19AADD5F" w:rsidR="002929BA" w:rsidDel="00616F23" w:rsidRDefault="002929BA" w:rsidP="00547A60">
      <w:pPr>
        <w:spacing w:line="276" w:lineRule="auto"/>
        <w:rPr>
          <w:del w:id="67" w:author="Jan Kwakkel" w:date="2017-10-21T14:21:00Z"/>
          <w:rFonts w:cs="Arial"/>
        </w:rPr>
      </w:pPr>
      <w:r w:rsidRPr="002929BA">
        <w:rPr>
          <w:rFonts w:cs="Arial"/>
        </w:rPr>
        <w:t xml:space="preserve">The table below summarizes the </w:t>
      </w:r>
      <w:r w:rsidR="0097356A">
        <w:rPr>
          <w:rFonts w:cs="Arial"/>
        </w:rPr>
        <w:t xml:space="preserve">basic </w:t>
      </w:r>
      <w:r w:rsidRPr="002929BA">
        <w:rPr>
          <w:rFonts w:cs="Arial"/>
        </w:rPr>
        <w:t xml:space="preserve">functions available </w:t>
      </w:r>
      <w:del w:id="68" w:author="Jan Kwakkel" w:date="2017-10-21T14:20:00Z">
        <w:r w:rsidRPr="002929BA" w:rsidDel="00616F23">
          <w:rPr>
            <w:rFonts w:cs="Arial"/>
          </w:rPr>
          <w:delText>through the</w:delText>
        </w:r>
      </w:del>
      <w:ins w:id="69" w:author="Jan Kwakkel" w:date="2017-10-21T14:20:00Z">
        <w:r w:rsidR="00616F23">
          <w:rPr>
            <w:rFonts w:cs="Arial"/>
          </w:rPr>
          <w:t>in</w:t>
        </w:r>
      </w:ins>
      <w:r w:rsidRPr="002929BA">
        <w:rPr>
          <w:rFonts w:cs="Arial"/>
        </w:rPr>
        <w:t xml:space="preserve"> </w:t>
      </w:r>
      <w:proofErr w:type="spellStart"/>
      <w:r w:rsidR="00E061B4">
        <w:rPr>
          <w:rFonts w:cs="Arial"/>
        </w:rPr>
        <w:t>p</w:t>
      </w:r>
      <w:r w:rsidR="0097356A">
        <w:rPr>
          <w:rFonts w:cs="Arial"/>
        </w:rPr>
        <w:t>yNetLogo</w:t>
      </w:r>
      <w:proofErr w:type="spellEnd"/>
      <w:del w:id="70" w:author="Jan Kwakkel" w:date="2017-10-21T14:20:00Z">
        <w:r w:rsidR="0097356A" w:rsidDel="00616F23">
          <w:rPr>
            <w:rFonts w:cs="Arial"/>
          </w:rPr>
          <w:delText xml:space="preserve"> connector</w:delText>
        </w:r>
      </w:del>
      <w:r w:rsidR="0097356A">
        <w:rPr>
          <w:rFonts w:cs="Arial"/>
        </w:rPr>
        <w:t>. T</w:t>
      </w:r>
      <w:r w:rsidRPr="002929BA">
        <w:rPr>
          <w:rFonts w:cs="Arial"/>
        </w:rPr>
        <w:t>hese functions are intended to provide “building blocks” for the interactive analysi</w:t>
      </w:r>
      <w:r w:rsidR="0097356A">
        <w:rPr>
          <w:rFonts w:cs="Arial"/>
        </w:rPr>
        <w:t xml:space="preserve">s of </w:t>
      </w:r>
      <w:proofErr w:type="spellStart"/>
      <w:r w:rsidR="0097356A">
        <w:rPr>
          <w:rFonts w:cs="Arial"/>
        </w:rPr>
        <w:t>NetLogo</w:t>
      </w:r>
      <w:proofErr w:type="spellEnd"/>
      <w:r w:rsidR="0097356A">
        <w:rPr>
          <w:rFonts w:cs="Arial"/>
        </w:rPr>
        <w:t xml:space="preserve"> models with Python, </w:t>
      </w:r>
      <w:r w:rsidR="006523BC">
        <w:rPr>
          <w:rFonts w:cs="Arial"/>
        </w:rPr>
        <w:t xml:space="preserve">and </w:t>
      </w:r>
      <w:r w:rsidR="00E931D7">
        <w:rPr>
          <w:rFonts w:cs="Arial"/>
        </w:rPr>
        <w:t xml:space="preserve">largely </w:t>
      </w:r>
      <w:r w:rsidR="006523BC">
        <w:rPr>
          <w:rFonts w:cs="Arial"/>
        </w:rPr>
        <w:t xml:space="preserve">replicate the basic </w:t>
      </w:r>
      <w:r w:rsidR="0097356A">
        <w:rPr>
          <w:rFonts w:cs="Arial"/>
        </w:rPr>
        <w:t xml:space="preserve">functionality of the </w:t>
      </w:r>
      <w:proofErr w:type="spellStart"/>
      <w:r w:rsidR="0097356A">
        <w:rPr>
          <w:rFonts w:cs="Arial"/>
        </w:rPr>
        <w:t>RNetLogo</w:t>
      </w:r>
      <w:proofErr w:type="spellEnd"/>
      <w:r w:rsidR="0097356A">
        <w:rPr>
          <w:rFonts w:cs="Arial"/>
        </w:rPr>
        <w:t xml:space="preserve"> connector for the R environment </w:t>
      </w:r>
      <w:r w:rsidR="0097356A">
        <w:rPr>
          <w:rFonts w:cs="Arial"/>
        </w:rPr>
        <w:fldChar w:fldCharType="begin"/>
      </w:r>
      <w:r w:rsidR="0023160E">
        <w:rPr>
          <w:rFonts w:cs="Arial"/>
        </w:rPr>
        <w:instrText xml:space="preserve"> ADDIN ZOTERO_ITEM CSL_CITATION {"citationID":"1a8t92kumn","properties":{"formattedCitation":"(Thiele, Kurth, &amp; Grimm, 2012b)","plainCitation":"(Thiele, Kurth, &amp; Grimm, 2012b)"},"citationItems":[{"id":1876,"uris":["http://zotero.org/users/2226826/items/9XTIKBNR"],"uri":["http://zotero.org/users/2226826/items/9XTIKBNR"],"itemData":{"id":1876,"type":"article-journal","title":"RNETLOGO: an R package for running and exploring individual-based models implemented in NETLOGO","container-title":"Methods in Ecology and Evolution","page":"480-483","volume":"3","issue":"3","source":"Wiley Online Library","abstract":"1. NetLogo is a free software platform for implementing individual-based and agent-based models. However, NetLogo’s support of systematic design, performance and analysis of simulation experiments is limited. The statistics software R includes such support. 2. RNetLogo is an R package that links R and NetLogo: any NetLogo program can be controlled and run from R and model results can be transferred back to R for statistical analyses. RNetLogo includes 16 functions, which are explained and demonstrated in the user manual and tutorial. The design of RNetLogo was inspired by a similar link between Mathematica and NetLogo. 3. RNetLogo is a powerful tool for making individual-based modelling more efficient and less ad hoc. It links two fast growing user communities and constitutes a new interface for integrating descriptive statistical analyses and individual-based modelling.","DOI":"10.1111/j.2041-210X.2011.00180.x","ISSN":"2041-210X","shortTitle":"RNETLOGO","language":"en","author":[{"family":"Thiele","given":"Jan C."},{"family":"Kurth","given":"Winfried"},{"family":"Grimm","given":"Volker"}],"issued":{"date-parts":[["2012",6,1]]}}}],"schema":"https://github.com/citation-style-language/schema/raw/master/csl-citation.json"} </w:instrText>
      </w:r>
      <w:r w:rsidR="0097356A">
        <w:rPr>
          <w:rFonts w:cs="Arial"/>
        </w:rPr>
        <w:fldChar w:fldCharType="separate"/>
      </w:r>
      <w:r w:rsidR="0023160E" w:rsidRPr="0023160E">
        <w:rPr>
          <w:rFonts w:cs="Arial"/>
        </w:rPr>
        <w:t>(Thiele, Kurth, &amp; Grimm, 2012b)</w:t>
      </w:r>
      <w:r w:rsidR="0097356A">
        <w:rPr>
          <w:rFonts w:cs="Arial"/>
        </w:rPr>
        <w:fldChar w:fldCharType="end"/>
      </w:r>
      <w:r w:rsidR="0097356A">
        <w:rPr>
          <w:rFonts w:cs="Arial"/>
        </w:rPr>
        <w:t xml:space="preserve">. </w:t>
      </w:r>
    </w:p>
    <w:p w14:paraId="317A2633" w14:textId="77777777" w:rsidR="00D863D6" w:rsidRDefault="00D863D6" w:rsidP="00616F23">
      <w:pPr>
        <w:spacing w:line="276" w:lineRule="auto"/>
        <w:rPr>
          <w:rFonts w:cs="Arial"/>
        </w:rPr>
        <w:pPrChange w:id="71" w:author="Jan Kwakkel" w:date="2017-10-21T14:21:00Z">
          <w:pPr>
            <w:jc w:val="left"/>
          </w:pPr>
        </w:pPrChange>
      </w:pPr>
    </w:p>
    <w:p w14:paraId="3618378A" w14:textId="77777777" w:rsidR="00D863D6" w:rsidRPr="002929BA" w:rsidRDefault="00D863D6" w:rsidP="002929BA">
      <w:pPr>
        <w:rPr>
          <w:rFonts w:cs="Arial"/>
        </w:rPr>
      </w:pPr>
    </w:p>
    <w:p w14:paraId="5A1767C6" w14:textId="6D95E0C6" w:rsidR="005E1C9B" w:rsidRDefault="005E1C9B" w:rsidP="005E1C9B">
      <w:pPr>
        <w:pStyle w:val="Caption"/>
        <w:keepNext/>
      </w:pPr>
      <w:r>
        <w:t xml:space="preserve">Table </w:t>
      </w:r>
      <w:fldSimple w:instr=" SEQ Table \* ARABIC ">
        <w:r w:rsidR="00266D97">
          <w:rPr>
            <w:noProof/>
          </w:rPr>
          <w:t>1</w:t>
        </w:r>
      </w:fldSimple>
      <w:r>
        <w:t xml:space="preserve">: </w:t>
      </w:r>
      <w:r w:rsidRPr="005E1C9B">
        <w:rPr>
          <w:rFonts w:cs="Arial"/>
        </w:rPr>
        <w:t xml:space="preserve">Basic </w:t>
      </w:r>
      <w:commentRangeStart w:id="72"/>
      <w:proofErr w:type="spellStart"/>
      <w:r w:rsidRPr="005E1C9B">
        <w:rPr>
          <w:rFonts w:cs="Arial"/>
        </w:rPr>
        <w:t>PyNetLogo</w:t>
      </w:r>
      <w:proofErr w:type="spellEnd"/>
      <w:r w:rsidRPr="005E1C9B">
        <w:rPr>
          <w:rFonts w:cs="Arial"/>
        </w:rPr>
        <w:t xml:space="preserve"> functions</w:t>
      </w:r>
      <w:commentRangeEnd w:id="72"/>
      <w:r w:rsidR="001665AA">
        <w:rPr>
          <w:rStyle w:val="CommentReference"/>
          <w:iCs w:val="0"/>
          <w:color w:val="auto"/>
        </w:rPr>
        <w:commentReference w:id="72"/>
      </w:r>
    </w:p>
    <w:tbl>
      <w:tblPr>
        <w:tblStyle w:val="TableGrid"/>
        <w:tblW w:w="0" w:type="auto"/>
        <w:tblCellMar>
          <w:top w:w="57" w:type="dxa"/>
          <w:bottom w:w="57" w:type="dxa"/>
        </w:tblCellMar>
        <w:tblLook w:val="04A0" w:firstRow="1" w:lastRow="0" w:firstColumn="1" w:lastColumn="0" w:noHBand="0" w:noVBand="1"/>
      </w:tblPr>
      <w:tblGrid>
        <w:gridCol w:w="1995"/>
        <w:gridCol w:w="2754"/>
        <w:gridCol w:w="2269"/>
        <w:gridCol w:w="2269"/>
      </w:tblGrid>
      <w:tr w:rsidR="00401DF7" w:rsidRPr="002929BA" w14:paraId="1E8C327D" w14:textId="77777777" w:rsidTr="005E1C9B">
        <w:tc>
          <w:tcPr>
            <w:tcW w:w="1817" w:type="dxa"/>
          </w:tcPr>
          <w:p w14:paraId="4EF4EB13" w14:textId="77777777" w:rsidR="002929BA" w:rsidRPr="00D863D6" w:rsidRDefault="002929BA" w:rsidP="007C3843">
            <w:pPr>
              <w:rPr>
                <w:rFonts w:cs="Arial"/>
                <w:b/>
                <w:sz w:val="16"/>
                <w:szCs w:val="16"/>
              </w:rPr>
            </w:pPr>
            <w:r w:rsidRPr="00D863D6">
              <w:rPr>
                <w:rFonts w:cs="Arial"/>
                <w:b/>
                <w:sz w:val="16"/>
                <w:szCs w:val="16"/>
              </w:rPr>
              <w:t>Name</w:t>
            </w:r>
          </w:p>
        </w:tc>
        <w:tc>
          <w:tcPr>
            <w:tcW w:w="2826" w:type="dxa"/>
          </w:tcPr>
          <w:p w14:paraId="24EB1112" w14:textId="77777777" w:rsidR="002929BA" w:rsidRPr="00D863D6" w:rsidRDefault="0097356A" w:rsidP="00616F23">
            <w:pPr>
              <w:jc w:val="left"/>
              <w:rPr>
                <w:rFonts w:cs="Arial"/>
                <w:b/>
                <w:sz w:val="16"/>
                <w:szCs w:val="16"/>
              </w:rPr>
              <w:pPrChange w:id="73" w:author="Jan Kwakkel" w:date="2017-10-21T14:21:00Z">
                <w:pPr/>
              </w:pPrChange>
            </w:pPr>
            <w:proofErr w:type="spellStart"/>
            <w:r>
              <w:rPr>
                <w:rFonts w:cs="Arial"/>
                <w:b/>
                <w:sz w:val="16"/>
                <w:szCs w:val="16"/>
              </w:rPr>
              <w:t>Description</w:t>
            </w:r>
            <w:proofErr w:type="spellEnd"/>
          </w:p>
        </w:tc>
        <w:tc>
          <w:tcPr>
            <w:tcW w:w="2322" w:type="dxa"/>
          </w:tcPr>
          <w:p w14:paraId="68FA98DB" w14:textId="77777777" w:rsidR="002929BA" w:rsidRPr="00D863D6" w:rsidRDefault="002929BA" w:rsidP="00616F23">
            <w:pPr>
              <w:jc w:val="left"/>
              <w:rPr>
                <w:rFonts w:cs="Arial"/>
                <w:b/>
                <w:sz w:val="16"/>
                <w:szCs w:val="16"/>
              </w:rPr>
              <w:pPrChange w:id="74" w:author="Jan Kwakkel" w:date="2017-10-21T14:21:00Z">
                <w:pPr/>
              </w:pPrChange>
            </w:pPr>
            <w:proofErr w:type="spellStart"/>
            <w:r w:rsidRPr="00D863D6">
              <w:rPr>
                <w:rFonts w:cs="Arial"/>
                <w:b/>
                <w:sz w:val="16"/>
                <w:szCs w:val="16"/>
              </w:rPr>
              <w:t>Arguments</w:t>
            </w:r>
            <w:proofErr w:type="spellEnd"/>
          </w:p>
        </w:tc>
        <w:tc>
          <w:tcPr>
            <w:tcW w:w="2322" w:type="dxa"/>
          </w:tcPr>
          <w:p w14:paraId="70C70809" w14:textId="77777777" w:rsidR="002929BA" w:rsidRPr="00D863D6" w:rsidRDefault="002929BA" w:rsidP="00616F23">
            <w:pPr>
              <w:jc w:val="left"/>
              <w:rPr>
                <w:rFonts w:cs="Arial"/>
                <w:b/>
                <w:sz w:val="16"/>
                <w:szCs w:val="16"/>
              </w:rPr>
              <w:pPrChange w:id="75" w:author="Jan Kwakkel" w:date="2017-10-21T14:21:00Z">
                <w:pPr/>
              </w:pPrChange>
            </w:pPr>
            <w:r w:rsidRPr="00D863D6">
              <w:rPr>
                <w:rFonts w:cs="Arial"/>
                <w:b/>
                <w:sz w:val="16"/>
                <w:szCs w:val="16"/>
              </w:rPr>
              <w:t>Returns</w:t>
            </w:r>
          </w:p>
        </w:tc>
      </w:tr>
      <w:tr w:rsidR="00401DF7" w:rsidRPr="002929BA" w14:paraId="5546E00D" w14:textId="77777777" w:rsidTr="005E1C9B">
        <w:tc>
          <w:tcPr>
            <w:tcW w:w="1817" w:type="dxa"/>
            <w:vAlign w:val="center"/>
          </w:tcPr>
          <w:p w14:paraId="0379AA93" w14:textId="77777777" w:rsidR="002929BA" w:rsidRPr="002929BA" w:rsidRDefault="0097356A" w:rsidP="00D863D6">
            <w:pPr>
              <w:rPr>
                <w:rFonts w:cs="Arial"/>
                <w:sz w:val="16"/>
                <w:szCs w:val="16"/>
              </w:rPr>
            </w:pPr>
            <w:proofErr w:type="spellStart"/>
            <w:r>
              <w:rPr>
                <w:rFonts w:cs="Arial"/>
                <w:sz w:val="16"/>
                <w:szCs w:val="16"/>
              </w:rPr>
              <w:t>l</w:t>
            </w:r>
            <w:r w:rsidR="002929BA" w:rsidRPr="002929BA">
              <w:rPr>
                <w:rFonts w:cs="Arial"/>
                <w:sz w:val="16"/>
                <w:szCs w:val="16"/>
              </w:rPr>
              <w:t>oad_model</w:t>
            </w:r>
            <w:proofErr w:type="spellEnd"/>
            <w:r w:rsidR="0077164B">
              <w:rPr>
                <w:rFonts w:cs="Arial"/>
                <w:sz w:val="16"/>
                <w:szCs w:val="16"/>
              </w:rPr>
              <w:t>()</w:t>
            </w:r>
          </w:p>
        </w:tc>
        <w:tc>
          <w:tcPr>
            <w:tcW w:w="2826" w:type="dxa"/>
            <w:vAlign w:val="center"/>
          </w:tcPr>
          <w:p w14:paraId="6D916F9D" w14:textId="77777777" w:rsidR="002929BA" w:rsidRPr="002929BA" w:rsidRDefault="002929BA" w:rsidP="00616F23">
            <w:pPr>
              <w:jc w:val="left"/>
              <w:rPr>
                <w:rFonts w:cs="Arial"/>
                <w:sz w:val="16"/>
                <w:szCs w:val="16"/>
                <w:lang w:val="en-US"/>
              </w:rPr>
              <w:pPrChange w:id="76" w:author="Jan Kwakkel" w:date="2017-10-21T14:21:00Z">
                <w:pPr/>
              </w:pPrChange>
            </w:pPr>
            <w:r w:rsidRPr="002929BA">
              <w:rPr>
                <w:rFonts w:cs="Arial"/>
                <w:sz w:val="16"/>
                <w:szCs w:val="16"/>
                <w:lang w:val="en-US"/>
              </w:rPr>
              <w:t xml:space="preserve">Load a </w:t>
            </w:r>
            <w:proofErr w:type="spellStart"/>
            <w:r w:rsidRPr="002929BA">
              <w:rPr>
                <w:rFonts w:cs="Arial"/>
                <w:sz w:val="16"/>
                <w:szCs w:val="16"/>
                <w:lang w:val="en-US"/>
              </w:rPr>
              <w:t>NetLogo</w:t>
            </w:r>
            <w:proofErr w:type="spellEnd"/>
            <w:r w:rsidRPr="002929BA">
              <w:rPr>
                <w:rFonts w:cs="Arial"/>
                <w:sz w:val="16"/>
                <w:szCs w:val="16"/>
                <w:lang w:val="en-US"/>
              </w:rPr>
              <w:t xml:space="preserve"> model file</w:t>
            </w:r>
          </w:p>
        </w:tc>
        <w:tc>
          <w:tcPr>
            <w:tcW w:w="2322" w:type="dxa"/>
            <w:vAlign w:val="center"/>
          </w:tcPr>
          <w:p w14:paraId="7F73CC4C" w14:textId="77777777" w:rsidR="002929BA" w:rsidRPr="002929BA" w:rsidRDefault="002929BA" w:rsidP="00616F23">
            <w:pPr>
              <w:jc w:val="left"/>
              <w:rPr>
                <w:rFonts w:cs="Arial"/>
                <w:sz w:val="16"/>
                <w:szCs w:val="16"/>
              </w:rPr>
              <w:pPrChange w:id="77" w:author="Jan Kwakkel" w:date="2017-10-21T14:21:00Z">
                <w:pPr/>
              </w:pPrChange>
            </w:pPr>
            <w:r w:rsidRPr="002929BA">
              <w:rPr>
                <w:rFonts w:cs="Arial"/>
                <w:sz w:val="16"/>
                <w:szCs w:val="16"/>
              </w:rPr>
              <w:t xml:space="preserve">Model </w:t>
            </w:r>
            <w:proofErr w:type="spellStart"/>
            <w:r w:rsidRPr="002929BA">
              <w:rPr>
                <w:rFonts w:cs="Arial"/>
                <w:sz w:val="16"/>
                <w:szCs w:val="16"/>
              </w:rPr>
              <w:t>path</w:t>
            </w:r>
            <w:proofErr w:type="spellEnd"/>
            <w:r w:rsidRPr="002929BA">
              <w:rPr>
                <w:rFonts w:cs="Arial"/>
                <w:sz w:val="16"/>
                <w:szCs w:val="16"/>
              </w:rPr>
              <w:t xml:space="preserve"> (string)</w:t>
            </w:r>
          </w:p>
        </w:tc>
        <w:tc>
          <w:tcPr>
            <w:tcW w:w="2322" w:type="dxa"/>
            <w:vAlign w:val="center"/>
          </w:tcPr>
          <w:p w14:paraId="18717FF7" w14:textId="77777777" w:rsidR="002929BA" w:rsidRPr="002929BA" w:rsidRDefault="002929BA" w:rsidP="00616F23">
            <w:pPr>
              <w:jc w:val="left"/>
              <w:rPr>
                <w:rFonts w:cs="Arial"/>
                <w:sz w:val="16"/>
                <w:szCs w:val="16"/>
              </w:rPr>
              <w:pPrChange w:id="78" w:author="Jan Kwakkel" w:date="2017-10-21T14:21:00Z">
                <w:pPr/>
              </w:pPrChange>
            </w:pPr>
            <w:r w:rsidRPr="002929BA">
              <w:rPr>
                <w:rFonts w:cs="Arial"/>
                <w:sz w:val="16"/>
                <w:szCs w:val="16"/>
              </w:rPr>
              <w:t>-</w:t>
            </w:r>
          </w:p>
        </w:tc>
      </w:tr>
      <w:tr w:rsidR="00401DF7" w:rsidRPr="002929BA" w14:paraId="2C6146C6" w14:textId="77777777" w:rsidTr="005E1C9B">
        <w:tc>
          <w:tcPr>
            <w:tcW w:w="1817" w:type="dxa"/>
            <w:vAlign w:val="center"/>
          </w:tcPr>
          <w:p w14:paraId="1B0E2AD7" w14:textId="77777777" w:rsidR="002929BA" w:rsidRPr="002929BA" w:rsidRDefault="0097356A" w:rsidP="00D863D6">
            <w:pPr>
              <w:rPr>
                <w:rFonts w:cs="Arial"/>
                <w:sz w:val="16"/>
                <w:szCs w:val="16"/>
              </w:rPr>
            </w:pPr>
            <w:proofErr w:type="spellStart"/>
            <w:r>
              <w:rPr>
                <w:rFonts w:cs="Arial"/>
                <w:sz w:val="16"/>
                <w:szCs w:val="16"/>
              </w:rPr>
              <w:t>k</w:t>
            </w:r>
            <w:r w:rsidR="002929BA" w:rsidRPr="002929BA">
              <w:rPr>
                <w:rFonts w:cs="Arial"/>
                <w:sz w:val="16"/>
                <w:szCs w:val="16"/>
              </w:rPr>
              <w:t>ill_workspace</w:t>
            </w:r>
            <w:proofErr w:type="spellEnd"/>
            <w:r w:rsidR="0077164B">
              <w:rPr>
                <w:rFonts w:cs="Arial"/>
                <w:sz w:val="16"/>
                <w:szCs w:val="16"/>
              </w:rPr>
              <w:t>()</w:t>
            </w:r>
          </w:p>
        </w:tc>
        <w:tc>
          <w:tcPr>
            <w:tcW w:w="2826" w:type="dxa"/>
            <w:vAlign w:val="center"/>
          </w:tcPr>
          <w:p w14:paraId="098E44F6" w14:textId="77777777" w:rsidR="002929BA" w:rsidRPr="002929BA" w:rsidRDefault="002929BA" w:rsidP="00616F23">
            <w:pPr>
              <w:jc w:val="left"/>
              <w:rPr>
                <w:rFonts w:cs="Arial"/>
                <w:sz w:val="16"/>
                <w:szCs w:val="16"/>
                <w:lang w:val="en-US"/>
              </w:rPr>
              <w:pPrChange w:id="79" w:author="Jan Kwakkel" w:date="2017-10-21T14:21:00Z">
                <w:pPr/>
              </w:pPrChange>
            </w:pPr>
            <w:r w:rsidRPr="002929BA">
              <w:rPr>
                <w:rFonts w:cs="Arial"/>
                <w:sz w:val="16"/>
                <w:szCs w:val="16"/>
                <w:lang w:val="en-US"/>
              </w:rPr>
              <w:t xml:space="preserve">Close the </w:t>
            </w:r>
            <w:proofErr w:type="spellStart"/>
            <w:r w:rsidRPr="002929BA">
              <w:rPr>
                <w:rFonts w:cs="Arial"/>
                <w:sz w:val="16"/>
                <w:szCs w:val="16"/>
                <w:lang w:val="en-US"/>
              </w:rPr>
              <w:t>NetLogo</w:t>
            </w:r>
            <w:proofErr w:type="spellEnd"/>
            <w:r w:rsidRPr="002929BA">
              <w:rPr>
                <w:rFonts w:cs="Arial"/>
                <w:sz w:val="16"/>
                <w:szCs w:val="16"/>
                <w:lang w:val="en-US"/>
              </w:rPr>
              <w:t xml:space="preserve"> instance and shut down the Java virtual machine</w:t>
            </w:r>
          </w:p>
        </w:tc>
        <w:tc>
          <w:tcPr>
            <w:tcW w:w="2322" w:type="dxa"/>
            <w:vAlign w:val="center"/>
          </w:tcPr>
          <w:p w14:paraId="31F85674" w14:textId="77777777" w:rsidR="002929BA" w:rsidRPr="002929BA" w:rsidRDefault="002929BA" w:rsidP="00616F23">
            <w:pPr>
              <w:jc w:val="left"/>
              <w:rPr>
                <w:rFonts w:cs="Arial"/>
                <w:sz w:val="16"/>
                <w:szCs w:val="16"/>
              </w:rPr>
              <w:pPrChange w:id="80" w:author="Jan Kwakkel" w:date="2017-10-21T14:21:00Z">
                <w:pPr/>
              </w:pPrChange>
            </w:pPr>
            <w:r w:rsidRPr="002929BA">
              <w:rPr>
                <w:rFonts w:cs="Arial"/>
                <w:sz w:val="16"/>
                <w:szCs w:val="16"/>
              </w:rPr>
              <w:t>-</w:t>
            </w:r>
          </w:p>
        </w:tc>
        <w:tc>
          <w:tcPr>
            <w:tcW w:w="2322" w:type="dxa"/>
            <w:vAlign w:val="center"/>
          </w:tcPr>
          <w:p w14:paraId="1F1965C0" w14:textId="77777777" w:rsidR="002929BA" w:rsidRPr="002929BA" w:rsidRDefault="002929BA" w:rsidP="00616F23">
            <w:pPr>
              <w:jc w:val="left"/>
              <w:rPr>
                <w:rFonts w:cs="Arial"/>
                <w:sz w:val="16"/>
                <w:szCs w:val="16"/>
              </w:rPr>
              <w:pPrChange w:id="81" w:author="Jan Kwakkel" w:date="2017-10-21T14:21:00Z">
                <w:pPr/>
              </w:pPrChange>
            </w:pPr>
            <w:r w:rsidRPr="002929BA">
              <w:rPr>
                <w:rFonts w:cs="Arial"/>
                <w:sz w:val="16"/>
                <w:szCs w:val="16"/>
              </w:rPr>
              <w:t>-</w:t>
            </w:r>
          </w:p>
        </w:tc>
      </w:tr>
      <w:tr w:rsidR="00401DF7" w:rsidRPr="002929BA" w14:paraId="7BF0380D" w14:textId="77777777" w:rsidTr="005E1C9B">
        <w:tc>
          <w:tcPr>
            <w:tcW w:w="1817" w:type="dxa"/>
            <w:vAlign w:val="center"/>
          </w:tcPr>
          <w:p w14:paraId="2AE4F378" w14:textId="77777777" w:rsidR="002929BA" w:rsidRPr="002929BA" w:rsidRDefault="0077164B" w:rsidP="00D863D6">
            <w:pPr>
              <w:rPr>
                <w:rFonts w:cs="Arial"/>
                <w:sz w:val="16"/>
                <w:szCs w:val="16"/>
              </w:rPr>
            </w:pPr>
            <w:proofErr w:type="spellStart"/>
            <w:r>
              <w:rPr>
                <w:rFonts w:cs="Arial"/>
                <w:sz w:val="16"/>
                <w:szCs w:val="16"/>
              </w:rPr>
              <w:t>c</w:t>
            </w:r>
            <w:r w:rsidR="002929BA" w:rsidRPr="002929BA">
              <w:rPr>
                <w:rFonts w:cs="Arial"/>
                <w:sz w:val="16"/>
                <w:szCs w:val="16"/>
              </w:rPr>
              <w:t>ommand</w:t>
            </w:r>
            <w:proofErr w:type="spellEnd"/>
            <w:r>
              <w:rPr>
                <w:rFonts w:cs="Arial"/>
                <w:sz w:val="16"/>
                <w:szCs w:val="16"/>
              </w:rPr>
              <w:t>()</w:t>
            </w:r>
          </w:p>
        </w:tc>
        <w:tc>
          <w:tcPr>
            <w:tcW w:w="2826" w:type="dxa"/>
            <w:vAlign w:val="center"/>
          </w:tcPr>
          <w:p w14:paraId="2C5D1EC2" w14:textId="77777777" w:rsidR="002929BA" w:rsidRPr="002929BA" w:rsidRDefault="002929BA" w:rsidP="00616F23">
            <w:pPr>
              <w:jc w:val="left"/>
              <w:rPr>
                <w:rFonts w:cs="Arial"/>
                <w:sz w:val="16"/>
                <w:szCs w:val="16"/>
                <w:lang w:val="en-US"/>
              </w:rPr>
              <w:pPrChange w:id="82" w:author="Jan Kwakkel" w:date="2017-10-21T14:21:00Z">
                <w:pPr/>
              </w:pPrChange>
            </w:pPr>
            <w:r w:rsidRPr="002929BA">
              <w:rPr>
                <w:rFonts w:cs="Arial"/>
                <w:sz w:val="16"/>
                <w:szCs w:val="16"/>
                <w:lang w:val="en-US"/>
              </w:rPr>
              <w:t xml:space="preserve">Execute a given command in the </w:t>
            </w:r>
            <w:proofErr w:type="spellStart"/>
            <w:r w:rsidRPr="002929BA">
              <w:rPr>
                <w:rFonts w:cs="Arial"/>
                <w:sz w:val="16"/>
                <w:szCs w:val="16"/>
                <w:lang w:val="en-US"/>
              </w:rPr>
              <w:t>NetLogo</w:t>
            </w:r>
            <w:proofErr w:type="spellEnd"/>
            <w:r w:rsidRPr="002929BA">
              <w:rPr>
                <w:rFonts w:cs="Arial"/>
                <w:sz w:val="16"/>
                <w:szCs w:val="16"/>
                <w:lang w:val="en-US"/>
              </w:rPr>
              <w:t xml:space="preserve"> environment</w:t>
            </w:r>
          </w:p>
        </w:tc>
        <w:tc>
          <w:tcPr>
            <w:tcW w:w="2322" w:type="dxa"/>
            <w:vAlign w:val="center"/>
          </w:tcPr>
          <w:p w14:paraId="0B71BBFE" w14:textId="77777777" w:rsidR="002929BA" w:rsidRPr="002929BA" w:rsidRDefault="002929BA" w:rsidP="00616F23">
            <w:pPr>
              <w:jc w:val="left"/>
              <w:rPr>
                <w:rFonts w:cs="Arial"/>
                <w:sz w:val="16"/>
                <w:szCs w:val="16"/>
              </w:rPr>
              <w:pPrChange w:id="83" w:author="Jan Kwakkel" w:date="2017-10-21T14:21:00Z">
                <w:pPr/>
              </w:pPrChange>
            </w:pPr>
            <w:proofErr w:type="spellStart"/>
            <w:r w:rsidRPr="002929BA">
              <w:rPr>
                <w:rFonts w:cs="Arial"/>
                <w:sz w:val="16"/>
                <w:szCs w:val="16"/>
              </w:rPr>
              <w:t>Valid</w:t>
            </w:r>
            <w:proofErr w:type="spellEnd"/>
            <w:r w:rsidRPr="002929BA">
              <w:rPr>
                <w:rFonts w:cs="Arial"/>
                <w:sz w:val="16"/>
                <w:szCs w:val="16"/>
              </w:rPr>
              <w:t xml:space="preserve"> </w:t>
            </w:r>
            <w:proofErr w:type="spellStart"/>
            <w:r w:rsidRPr="002929BA">
              <w:rPr>
                <w:rFonts w:cs="Arial"/>
                <w:sz w:val="16"/>
                <w:szCs w:val="16"/>
              </w:rPr>
              <w:t>NetLogo</w:t>
            </w:r>
            <w:proofErr w:type="spellEnd"/>
            <w:r w:rsidRPr="002929BA">
              <w:rPr>
                <w:rFonts w:cs="Arial"/>
                <w:sz w:val="16"/>
                <w:szCs w:val="16"/>
              </w:rPr>
              <w:t xml:space="preserve"> </w:t>
            </w:r>
            <w:proofErr w:type="spellStart"/>
            <w:r w:rsidRPr="002929BA">
              <w:rPr>
                <w:rFonts w:cs="Arial"/>
                <w:sz w:val="16"/>
                <w:szCs w:val="16"/>
              </w:rPr>
              <w:t>command</w:t>
            </w:r>
            <w:proofErr w:type="spellEnd"/>
            <w:r w:rsidRPr="002929BA">
              <w:rPr>
                <w:rFonts w:cs="Arial"/>
                <w:sz w:val="16"/>
                <w:szCs w:val="16"/>
              </w:rPr>
              <w:t xml:space="preserve"> (string)</w:t>
            </w:r>
          </w:p>
        </w:tc>
        <w:tc>
          <w:tcPr>
            <w:tcW w:w="2322" w:type="dxa"/>
            <w:vAlign w:val="center"/>
          </w:tcPr>
          <w:p w14:paraId="2545A5A4" w14:textId="77777777" w:rsidR="002929BA" w:rsidRPr="002929BA" w:rsidRDefault="002929BA" w:rsidP="00616F23">
            <w:pPr>
              <w:jc w:val="left"/>
              <w:rPr>
                <w:rFonts w:cs="Arial"/>
                <w:sz w:val="16"/>
                <w:szCs w:val="16"/>
              </w:rPr>
              <w:pPrChange w:id="84" w:author="Jan Kwakkel" w:date="2017-10-21T14:21:00Z">
                <w:pPr/>
              </w:pPrChange>
            </w:pPr>
            <w:r w:rsidRPr="002929BA">
              <w:rPr>
                <w:rFonts w:cs="Arial"/>
                <w:sz w:val="16"/>
                <w:szCs w:val="16"/>
              </w:rPr>
              <w:t>-</w:t>
            </w:r>
          </w:p>
        </w:tc>
      </w:tr>
      <w:tr w:rsidR="00401DF7" w:rsidRPr="002929BA" w14:paraId="3206C25F" w14:textId="77777777" w:rsidTr="005E1C9B">
        <w:tc>
          <w:tcPr>
            <w:tcW w:w="1817" w:type="dxa"/>
            <w:vAlign w:val="center"/>
          </w:tcPr>
          <w:p w14:paraId="49A342C2" w14:textId="77777777" w:rsidR="002929BA" w:rsidRPr="002929BA" w:rsidRDefault="0077164B" w:rsidP="00D863D6">
            <w:pPr>
              <w:rPr>
                <w:rFonts w:cs="Arial"/>
                <w:sz w:val="16"/>
                <w:szCs w:val="16"/>
              </w:rPr>
            </w:pPr>
            <w:r>
              <w:rPr>
                <w:rFonts w:cs="Arial"/>
                <w:sz w:val="16"/>
                <w:szCs w:val="16"/>
              </w:rPr>
              <w:t>r</w:t>
            </w:r>
            <w:r w:rsidR="002929BA" w:rsidRPr="002929BA">
              <w:rPr>
                <w:rFonts w:cs="Arial"/>
                <w:sz w:val="16"/>
                <w:szCs w:val="16"/>
              </w:rPr>
              <w:t>eport</w:t>
            </w:r>
            <w:r>
              <w:rPr>
                <w:rFonts w:cs="Arial"/>
                <w:sz w:val="16"/>
                <w:szCs w:val="16"/>
              </w:rPr>
              <w:t>()</w:t>
            </w:r>
          </w:p>
        </w:tc>
        <w:tc>
          <w:tcPr>
            <w:tcW w:w="2826" w:type="dxa"/>
            <w:vAlign w:val="center"/>
          </w:tcPr>
          <w:p w14:paraId="1744E605" w14:textId="77777777" w:rsidR="002929BA" w:rsidRPr="002929BA" w:rsidRDefault="002929BA" w:rsidP="00616F23">
            <w:pPr>
              <w:jc w:val="left"/>
              <w:rPr>
                <w:rFonts w:cs="Arial"/>
                <w:sz w:val="16"/>
                <w:szCs w:val="16"/>
                <w:lang w:val="en-US"/>
              </w:rPr>
              <w:pPrChange w:id="85" w:author="Jan Kwakkel" w:date="2017-10-21T14:21:00Z">
                <w:pPr/>
              </w:pPrChange>
            </w:pPr>
            <w:r w:rsidRPr="002929BA">
              <w:rPr>
                <w:rFonts w:cs="Arial"/>
                <w:sz w:val="16"/>
                <w:szCs w:val="16"/>
                <w:lang w:val="en-US"/>
              </w:rPr>
              <w:t xml:space="preserve">Return the value of a </w:t>
            </w:r>
            <w:proofErr w:type="spellStart"/>
            <w:r w:rsidRPr="002929BA">
              <w:rPr>
                <w:rFonts w:cs="Arial"/>
                <w:sz w:val="16"/>
                <w:szCs w:val="16"/>
                <w:lang w:val="en-US"/>
              </w:rPr>
              <w:t>NetLogo</w:t>
            </w:r>
            <w:proofErr w:type="spellEnd"/>
            <w:r w:rsidRPr="002929BA">
              <w:rPr>
                <w:rFonts w:cs="Arial"/>
                <w:sz w:val="16"/>
                <w:szCs w:val="16"/>
                <w:lang w:val="en-US"/>
              </w:rPr>
              <w:t xml:space="preserve"> reporter</w:t>
            </w:r>
          </w:p>
        </w:tc>
        <w:tc>
          <w:tcPr>
            <w:tcW w:w="2322" w:type="dxa"/>
            <w:vAlign w:val="center"/>
          </w:tcPr>
          <w:p w14:paraId="4939039D" w14:textId="77777777" w:rsidR="002929BA" w:rsidRPr="002929BA" w:rsidRDefault="002929BA" w:rsidP="00616F23">
            <w:pPr>
              <w:jc w:val="left"/>
              <w:rPr>
                <w:rFonts w:cs="Arial"/>
                <w:sz w:val="16"/>
                <w:szCs w:val="16"/>
              </w:rPr>
              <w:pPrChange w:id="86" w:author="Jan Kwakkel" w:date="2017-10-21T14:21:00Z">
                <w:pPr/>
              </w:pPrChange>
            </w:pPr>
            <w:proofErr w:type="spellStart"/>
            <w:r w:rsidRPr="002929BA">
              <w:rPr>
                <w:rFonts w:cs="Arial"/>
                <w:sz w:val="16"/>
                <w:szCs w:val="16"/>
              </w:rPr>
              <w:t>Valid</w:t>
            </w:r>
            <w:proofErr w:type="spellEnd"/>
            <w:r w:rsidRPr="002929BA">
              <w:rPr>
                <w:rFonts w:cs="Arial"/>
                <w:sz w:val="16"/>
                <w:szCs w:val="16"/>
              </w:rPr>
              <w:t xml:space="preserve"> </w:t>
            </w:r>
            <w:proofErr w:type="spellStart"/>
            <w:r w:rsidRPr="002929BA">
              <w:rPr>
                <w:rFonts w:cs="Arial"/>
                <w:sz w:val="16"/>
                <w:szCs w:val="16"/>
              </w:rPr>
              <w:t>NetLogo</w:t>
            </w:r>
            <w:proofErr w:type="spellEnd"/>
            <w:r w:rsidRPr="002929BA">
              <w:rPr>
                <w:rFonts w:cs="Arial"/>
                <w:sz w:val="16"/>
                <w:szCs w:val="16"/>
              </w:rPr>
              <w:t xml:space="preserve"> reporter (string)</w:t>
            </w:r>
          </w:p>
        </w:tc>
        <w:tc>
          <w:tcPr>
            <w:tcW w:w="2322" w:type="dxa"/>
            <w:vAlign w:val="center"/>
          </w:tcPr>
          <w:p w14:paraId="2B4C87E9" w14:textId="77777777" w:rsidR="002929BA" w:rsidRPr="002929BA" w:rsidRDefault="002929BA" w:rsidP="00616F23">
            <w:pPr>
              <w:jc w:val="left"/>
              <w:rPr>
                <w:rFonts w:cs="Arial"/>
                <w:sz w:val="16"/>
                <w:szCs w:val="16"/>
                <w:lang w:val="en-US"/>
              </w:rPr>
              <w:pPrChange w:id="87" w:author="Jan Kwakkel" w:date="2017-10-21T14:21:00Z">
                <w:pPr/>
              </w:pPrChange>
            </w:pPr>
            <w:r w:rsidRPr="002929BA">
              <w:rPr>
                <w:rFonts w:cs="Arial"/>
                <w:sz w:val="16"/>
                <w:szCs w:val="16"/>
                <w:lang w:val="en-US"/>
              </w:rPr>
              <w:t>Reported value, converted to appropriate Python data type</w:t>
            </w:r>
          </w:p>
        </w:tc>
      </w:tr>
      <w:tr w:rsidR="00401DF7" w:rsidRPr="002929BA" w14:paraId="326C3E0C" w14:textId="77777777" w:rsidTr="005E1C9B">
        <w:tc>
          <w:tcPr>
            <w:tcW w:w="1817" w:type="dxa"/>
            <w:vAlign w:val="center"/>
          </w:tcPr>
          <w:p w14:paraId="485B905A" w14:textId="77777777" w:rsidR="002929BA" w:rsidRPr="002929BA" w:rsidRDefault="0097356A" w:rsidP="00D863D6">
            <w:pPr>
              <w:rPr>
                <w:rFonts w:cs="Arial"/>
                <w:sz w:val="16"/>
                <w:szCs w:val="16"/>
              </w:rPr>
            </w:pPr>
            <w:proofErr w:type="spellStart"/>
            <w:r>
              <w:rPr>
                <w:rFonts w:cs="Arial"/>
                <w:sz w:val="16"/>
                <w:szCs w:val="16"/>
              </w:rPr>
              <w:t>p</w:t>
            </w:r>
            <w:r w:rsidR="002929BA" w:rsidRPr="002929BA">
              <w:rPr>
                <w:rFonts w:cs="Arial"/>
                <w:sz w:val="16"/>
                <w:szCs w:val="16"/>
              </w:rPr>
              <w:t>atch_report</w:t>
            </w:r>
            <w:proofErr w:type="spellEnd"/>
            <w:r w:rsidR="0077164B">
              <w:rPr>
                <w:rFonts w:cs="Arial"/>
                <w:sz w:val="16"/>
                <w:szCs w:val="16"/>
              </w:rPr>
              <w:t>()</w:t>
            </w:r>
          </w:p>
        </w:tc>
        <w:tc>
          <w:tcPr>
            <w:tcW w:w="2826" w:type="dxa"/>
            <w:vAlign w:val="center"/>
          </w:tcPr>
          <w:p w14:paraId="7BBD9E5D" w14:textId="77777777" w:rsidR="002929BA" w:rsidRPr="002929BA" w:rsidRDefault="002929BA" w:rsidP="00616F23">
            <w:pPr>
              <w:jc w:val="left"/>
              <w:rPr>
                <w:rFonts w:cs="Arial"/>
                <w:sz w:val="16"/>
                <w:szCs w:val="16"/>
                <w:lang w:val="en-US"/>
              </w:rPr>
              <w:pPrChange w:id="88" w:author="Jan Kwakkel" w:date="2017-10-21T14:21:00Z">
                <w:pPr/>
              </w:pPrChange>
            </w:pPr>
            <w:r w:rsidRPr="002929BA">
              <w:rPr>
                <w:rFonts w:cs="Arial"/>
                <w:sz w:val="16"/>
                <w:szCs w:val="16"/>
                <w:lang w:val="en-US"/>
              </w:rPr>
              <w:t xml:space="preserve">Return values for an attribute of the </w:t>
            </w:r>
            <w:proofErr w:type="spellStart"/>
            <w:r w:rsidRPr="002929BA">
              <w:rPr>
                <w:rFonts w:cs="Arial"/>
                <w:sz w:val="16"/>
                <w:szCs w:val="16"/>
                <w:lang w:val="en-US"/>
              </w:rPr>
              <w:t>NetLogo</w:t>
            </w:r>
            <w:proofErr w:type="spellEnd"/>
            <w:r w:rsidRPr="002929BA">
              <w:rPr>
                <w:rFonts w:cs="Arial"/>
                <w:sz w:val="16"/>
                <w:szCs w:val="16"/>
                <w:lang w:val="en-US"/>
              </w:rPr>
              <w:t xml:space="preserve"> patches</w:t>
            </w:r>
          </w:p>
        </w:tc>
        <w:tc>
          <w:tcPr>
            <w:tcW w:w="2322" w:type="dxa"/>
            <w:vAlign w:val="center"/>
          </w:tcPr>
          <w:p w14:paraId="3471558A" w14:textId="77777777" w:rsidR="002929BA" w:rsidRPr="002929BA" w:rsidRDefault="002929BA" w:rsidP="00616F23">
            <w:pPr>
              <w:jc w:val="left"/>
              <w:rPr>
                <w:rFonts w:cs="Arial"/>
                <w:sz w:val="16"/>
                <w:szCs w:val="16"/>
                <w:lang w:val="en-US"/>
              </w:rPr>
              <w:pPrChange w:id="89" w:author="Jan Kwakkel" w:date="2017-10-21T14:21:00Z">
                <w:pPr/>
              </w:pPrChange>
            </w:pPr>
            <w:r w:rsidRPr="002929BA">
              <w:rPr>
                <w:rFonts w:cs="Arial"/>
                <w:sz w:val="16"/>
                <w:szCs w:val="16"/>
                <w:lang w:val="en-US"/>
              </w:rPr>
              <w:t xml:space="preserve">Valid </w:t>
            </w:r>
            <w:proofErr w:type="spellStart"/>
            <w:r w:rsidRPr="002929BA">
              <w:rPr>
                <w:rFonts w:cs="Arial"/>
                <w:sz w:val="16"/>
                <w:szCs w:val="16"/>
                <w:lang w:val="en-US"/>
              </w:rPr>
              <w:t>NetLogo</w:t>
            </w:r>
            <w:proofErr w:type="spellEnd"/>
            <w:r w:rsidRPr="002929BA">
              <w:rPr>
                <w:rFonts w:cs="Arial"/>
                <w:sz w:val="16"/>
                <w:szCs w:val="16"/>
                <w:lang w:val="en-US"/>
              </w:rPr>
              <w:t xml:space="preserve"> patch attribute (string)</w:t>
            </w:r>
          </w:p>
        </w:tc>
        <w:tc>
          <w:tcPr>
            <w:tcW w:w="2322" w:type="dxa"/>
            <w:vAlign w:val="center"/>
          </w:tcPr>
          <w:p w14:paraId="7AEB5D6E" w14:textId="77777777" w:rsidR="002929BA" w:rsidRPr="002929BA" w:rsidRDefault="002929BA" w:rsidP="00616F23">
            <w:pPr>
              <w:jc w:val="left"/>
              <w:rPr>
                <w:rFonts w:cs="Arial"/>
                <w:sz w:val="16"/>
                <w:szCs w:val="16"/>
                <w:lang w:val="en-US"/>
              </w:rPr>
              <w:pPrChange w:id="90" w:author="Jan Kwakkel" w:date="2017-10-21T14:21:00Z">
                <w:pPr/>
              </w:pPrChange>
            </w:pPr>
            <w:r w:rsidRPr="002929BA">
              <w:rPr>
                <w:rFonts w:cs="Arial"/>
                <w:sz w:val="16"/>
                <w:szCs w:val="16"/>
                <w:lang w:val="en-US"/>
              </w:rPr>
              <w:t xml:space="preserve">Pandas </w:t>
            </w:r>
            <w:proofErr w:type="spellStart"/>
            <w:r w:rsidRPr="002929BA">
              <w:rPr>
                <w:rFonts w:cs="Arial"/>
                <w:sz w:val="16"/>
                <w:szCs w:val="16"/>
                <w:lang w:val="en-US"/>
              </w:rPr>
              <w:t>dataframe</w:t>
            </w:r>
            <w:proofErr w:type="spellEnd"/>
            <w:r w:rsidRPr="002929BA">
              <w:rPr>
                <w:rFonts w:cs="Arial"/>
                <w:sz w:val="16"/>
                <w:szCs w:val="16"/>
                <w:lang w:val="en-US"/>
              </w:rPr>
              <w:t xml:space="preserve"> of patch attribute values, with column labels and row indices following </w:t>
            </w:r>
            <w:proofErr w:type="spellStart"/>
            <w:r w:rsidRPr="002929BA">
              <w:rPr>
                <w:rFonts w:cs="Arial"/>
                <w:sz w:val="16"/>
                <w:szCs w:val="16"/>
                <w:lang w:val="en-US"/>
              </w:rPr>
              <w:t>NetLogo</w:t>
            </w:r>
            <w:proofErr w:type="spellEnd"/>
            <w:r w:rsidRPr="002929BA">
              <w:rPr>
                <w:rFonts w:cs="Arial"/>
                <w:sz w:val="16"/>
                <w:szCs w:val="16"/>
                <w:lang w:val="en-US"/>
              </w:rPr>
              <w:t xml:space="preserve"> patch coordinates</w:t>
            </w:r>
          </w:p>
        </w:tc>
      </w:tr>
      <w:tr w:rsidR="00401DF7" w:rsidRPr="002929BA" w14:paraId="514F3B14" w14:textId="77777777" w:rsidTr="005E1C9B">
        <w:tc>
          <w:tcPr>
            <w:tcW w:w="1817" w:type="dxa"/>
            <w:vAlign w:val="center"/>
          </w:tcPr>
          <w:p w14:paraId="7D951A36" w14:textId="77777777" w:rsidR="002929BA" w:rsidRPr="002929BA" w:rsidRDefault="0097356A" w:rsidP="00D863D6">
            <w:pPr>
              <w:rPr>
                <w:rFonts w:cs="Arial"/>
                <w:sz w:val="16"/>
                <w:szCs w:val="16"/>
              </w:rPr>
            </w:pPr>
            <w:proofErr w:type="spellStart"/>
            <w:r>
              <w:rPr>
                <w:rFonts w:cs="Arial"/>
                <w:sz w:val="16"/>
                <w:szCs w:val="16"/>
              </w:rPr>
              <w:t>p</w:t>
            </w:r>
            <w:r w:rsidR="002929BA" w:rsidRPr="002929BA">
              <w:rPr>
                <w:rFonts w:cs="Arial"/>
                <w:sz w:val="16"/>
                <w:szCs w:val="16"/>
              </w:rPr>
              <w:t>atch_set</w:t>
            </w:r>
            <w:proofErr w:type="spellEnd"/>
            <w:r w:rsidR="0077164B">
              <w:rPr>
                <w:rFonts w:cs="Arial"/>
                <w:sz w:val="16"/>
                <w:szCs w:val="16"/>
              </w:rPr>
              <w:t>()</w:t>
            </w:r>
          </w:p>
        </w:tc>
        <w:tc>
          <w:tcPr>
            <w:tcW w:w="2826" w:type="dxa"/>
            <w:vAlign w:val="center"/>
          </w:tcPr>
          <w:p w14:paraId="5C1B913C" w14:textId="77777777" w:rsidR="002929BA" w:rsidRPr="002929BA" w:rsidRDefault="002929BA" w:rsidP="00616F23">
            <w:pPr>
              <w:jc w:val="left"/>
              <w:rPr>
                <w:rFonts w:cs="Arial"/>
                <w:sz w:val="16"/>
                <w:szCs w:val="16"/>
                <w:lang w:val="en-US"/>
              </w:rPr>
              <w:pPrChange w:id="91" w:author="Jan Kwakkel" w:date="2017-10-21T14:21:00Z">
                <w:pPr/>
              </w:pPrChange>
            </w:pPr>
            <w:r w:rsidRPr="002929BA">
              <w:rPr>
                <w:rFonts w:cs="Arial"/>
                <w:sz w:val="16"/>
                <w:szCs w:val="16"/>
                <w:lang w:val="en-US"/>
              </w:rPr>
              <w:t xml:space="preserve">Set </w:t>
            </w:r>
            <w:proofErr w:type="spellStart"/>
            <w:r w:rsidRPr="002929BA">
              <w:rPr>
                <w:rFonts w:cs="Arial"/>
                <w:sz w:val="16"/>
                <w:szCs w:val="16"/>
                <w:lang w:val="en-US"/>
              </w:rPr>
              <w:t>NetLogo</w:t>
            </w:r>
            <w:proofErr w:type="spellEnd"/>
            <w:r w:rsidRPr="002929BA">
              <w:rPr>
                <w:rFonts w:cs="Arial"/>
                <w:sz w:val="16"/>
                <w:szCs w:val="16"/>
                <w:lang w:val="en-US"/>
              </w:rPr>
              <w:t xml:space="preserve"> patch attributes from a Pandas </w:t>
            </w:r>
            <w:proofErr w:type="spellStart"/>
            <w:r w:rsidRPr="002929BA">
              <w:rPr>
                <w:rFonts w:cs="Arial"/>
                <w:sz w:val="16"/>
                <w:szCs w:val="16"/>
                <w:lang w:val="en-US"/>
              </w:rPr>
              <w:t>dataframe</w:t>
            </w:r>
            <w:proofErr w:type="spellEnd"/>
          </w:p>
        </w:tc>
        <w:tc>
          <w:tcPr>
            <w:tcW w:w="2322" w:type="dxa"/>
            <w:vAlign w:val="center"/>
          </w:tcPr>
          <w:p w14:paraId="289FA24F" w14:textId="77777777" w:rsidR="002929BA" w:rsidRPr="002929BA" w:rsidRDefault="00D863D6" w:rsidP="00616F23">
            <w:pPr>
              <w:jc w:val="left"/>
              <w:rPr>
                <w:rFonts w:cs="Arial"/>
                <w:sz w:val="16"/>
                <w:szCs w:val="16"/>
                <w:lang w:val="en-US"/>
              </w:rPr>
              <w:pPrChange w:id="92" w:author="Jan Kwakkel" w:date="2017-10-21T14:21:00Z">
                <w:pPr/>
              </w:pPrChange>
            </w:pPr>
            <w:r>
              <w:rPr>
                <w:rFonts w:cs="Arial"/>
                <w:sz w:val="16"/>
                <w:szCs w:val="16"/>
                <w:lang w:val="en-US"/>
              </w:rPr>
              <w:t>-</w:t>
            </w:r>
            <w:r w:rsidR="00281440">
              <w:rPr>
                <w:rFonts w:cs="Arial"/>
                <w:sz w:val="16"/>
                <w:szCs w:val="16"/>
                <w:lang w:val="en-US"/>
              </w:rPr>
              <w:t xml:space="preserve"> </w:t>
            </w:r>
            <w:r w:rsidR="002929BA" w:rsidRPr="002929BA">
              <w:rPr>
                <w:rFonts w:cs="Arial"/>
                <w:sz w:val="16"/>
                <w:szCs w:val="16"/>
                <w:lang w:val="en-US"/>
              </w:rPr>
              <w:t xml:space="preserve">Valid </w:t>
            </w:r>
            <w:proofErr w:type="spellStart"/>
            <w:r w:rsidR="002929BA" w:rsidRPr="002929BA">
              <w:rPr>
                <w:rFonts w:cs="Arial"/>
                <w:sz w:val="16"/>
                <w:szCs w:val="16"/>
                <w:lang w:val="en-US"/>
              </w:rPr>
              <w:t>NetLogo</w:t>
            </w:r>
            <w:proofErr w:type="spellEnd"/>
            <w:r w:rsidR="002929BA" w:rsidRPr="002929BA">
              <w:rPr>
                <w:rFonts w:cs="Arial"/>
                <w:sz w:val="16"/>
                <w:szCs w:val="16"/>
                <w:lang w:val="en-US"/>
              </w:rPr>
              <w:t xml:space="preserve"> patch attribute (string)</w:t>
            </w:r>
          </w:p>
          <w:p w14:paraId="0F227FAD" w14:textId="77777777" w:rsidR="002929BA" w:rsidRPr="002929BA" w:rsidRDefault="00D863D6" w:rsidP="00616F23">
            <w:pPr>
              <w:jc w:val="left"/>
              <w:rPr>
                <w:rFonts w:cs="Arial"/>
                <w:sz w:val="16"/>
                <w:szCs w:val="16"/>
                <w:lang w:val="en-US"/>
              </w:rPr>
              <w:pPrChange w:id="93" w:author="Jan Kwakkel" w:date="2017-10-21T14:21:00Z">
                <w:pPr/>
              </w:pPrChange>
            </w:pPr>
            <w:r>
              <w:rPr>
                <w:rFonts w:cs="Arial"/>
                <w:sz w:val="16"/>
                <w:szCs w:val="16"/>
                <w:lang w:val="en-US"/>
              </w:rPr>
              <w:t>-</w:t>
            </w:r>
            <w:r w:rsidR="00281440">
              <w:rPr>
                <w:rFonts w:cs="Arial"/>
                <w:sz w:val="16"/>
                <w:szCs w:val="16"/>
                <w:lang w:val="en-US"/>
              </w:rPr>
              <w:t xml:space="preserve"> </w:t>
            </w:r>
            <w:r w:rsidR="002929BA" w:rsidRPr="002929BA">
              <w:rPr>
                <w:rFonts w:cs="Arial"/>
                <w:sz w:val="16"/>
                <w:szCs w:val="16"/>
                <w:lang w:val="en-US"/>
              </w:rPr>
              <w:t xml:space="preserve">Pandas </w:t>
            </w:r>
            <w:proofErr w:type="spellStart"/>
            <w:r w:rsidR="002929BA" w:rsidRPr="002929BA">
              <w:rPr>
                <w:rFonts w:cs="Arial"/>
                <w:sz w:val="16"/>
                <w:szCs w:val="16"/>
                <w:lang w:val="en-US"/>
              </w:rPr>
              <w:t>dataframe</w:t>
            </w:r>
            <w:proofErr w:type="spellEnd"/>
            <w:r w:rsidR="002929BA" w:rsidRPr="002929BA">
              <w:rPr>
                <w:rFonts w:cs="Arial"/>
                <w:sz w:val="16"/>
                <w:szCs w:val="16"/>
                <w:lang w:val="en-US"/>
              </w:rPr>
              <w:t xml:space="preserve"> with same dimensions as the </w:t>
            </w:r>
            <w:proofErr w:type="spellStart"/>
            <w:r w:rsidR="002929BA" w:rsidRPr="002929BA">
              <w:rPr>
                <w:rFonts w:cs="Arial"/>
                <w:sz w:val="16"/>
                <w:szCs w:val="16"/>
                <w:lang w:val="en-US"/>
              </w:rPr>
              <w:t>NetLogo</w:t>
            </w:r>
            <w:proofErr w:type="spellEnd"/>
            <w:r w:rsidR="002929BA" w:rsidRPr="002929BA">
              <w:rPr>
                <w:rFonts w:cs="Arial"/>
                <w:sz w:val="16"/>
                <w:szCs w:val="16"/>
                <w:lang w:val="en-US"/>
              </w:rPr>
              <w:t xml:space="preserve"> world, containing attribute values to be set </w:t>
            </w:r>
          </w:p>
        </w:tc>
        <w:tc>
          <w:tcPr>
            <w:tcW w:w="2322" w:type="dxa"/>
            <w:vAlign w:val="center"/>
          </w:tcPr>
          <w:p w14:paraId="3988D48F" w14:textId="77777777" w:rsidR="002929BA" w:rsidRPr="002929BA" w:rsidRDefault="002929BA" w:rsidP="00616F23">
            <w:pPr>
              <w:jc w:val="left"/>
              <w:rPr>
                <w:rFonts w:cs="Arial"/>
                <w:sz w:val="16"/>
                <w:szCs w:val="16"/>
              </w:rPr>
              <w:pPrChange w:id="94" w:author="Jan Kwakkel" w:date="2017-10-21T14:21:00Z">
                <w:pPr/>
              </w:pPrChange>
            </w:pPr>
            <w:r w:rsidRPr="002929BA">
              <w:rPr>
                <w:rFonts w:cs="Arial"/>
                <w:sz w:val="16"/>
                <w:szCs w:val="16"/>
              </w:rPr>
              <w:t>-</w:t>
            </w:r>
          </w:p>
        </w:tc>
      </w:tr>
      <w:tr w:rsidR="00401DF7" w:rsidRPr="002929BA" w14:paraId="2B042C9B" w14:textId="77777777" w:rsidTr="005E1C9B">
        <w:tc>
          <w:tcPr>
            <w:tcW w:w="1817" w:type="dxa"/>
            <w:vAlign w:val="center"/>
          </w:tcPr>
          <w:p w14:paraId="679A52E4" w14:textId="77777777" w:rsidR="002929BA" w:rsidRPr="002929BA" w:rsidRDefault="0097356A" w:rsidP="00D863D6">
            <w:pPr>
              <w:rPr>
                <w:rFonts w:cs="Arial"/>
                <w:sz w:val="16"/>
                <w:szCs w:val="16"/>
              </w:rPr>
            </w:pPr>
            <w:proofErr w:type="spellStart"/>
            <w:r>
              <w:rPr>
                <w:rFonts w:cs="Arial"/>
                <w:sz w:val="16"/>
                <w:szCs w:val="16"/>
              </w:rPr>
              <w:t>r</w:t>
            </w:r>
            <w:r w:rsidR="002929BA" w:rsidRPr="002929BA">
              <w:rPr>
                <w:rFonts w:cs="Arial"/>
                <w:sz w:val="16"/>
                <w:szCs w:val="16"/>
              </w:rPr>
              <w:t>epeat_command</w:t>
            </w:r>
            <w:proofErr w:type="spellEnd"/>
            <w:r w:rsidR="0077164B">
              <w:rPr>
                <w:rFonts w:cs="Arial"/>
                <w:sz w:val="16"/>
                <w:szCs w:val="16"/>
              </w:rPr>
              <w:t>()</w:t>
            </w:r>
          </w:p>
        </w:tc>
        <w:tc>
          <w:tcPr>
            <w:tcW w:w="2826" w:type="dxa"/>
            <w:vAlign w:val="center"/>
          </w:tcPr>
          <w:p w14:paraId="266AF2DC" w14:textId="77777777" w:rsidR="002929BA" w:rsidRPr="002929BA" w:rsidRDefault="002929BA" w:rsidP="00616F23">
            <w:pPr>
              <w:jc w:val="left"/>
              <w:rPr>
                <w:rFonts w:cs="Arial"/>
                <w:sz w:val="16"/>
                <w:szCs w:val="16"/>
                <w:lang w:val="en-US"/>
              </w:rPr>
              <w:pPrChange w:id="95" w:author="Jan Kwakkel" w:date="2017-10-21T14:21:00Z">
                <w:pPr/>
              </w:pPrChange>
            </w:pPr>
            <w:r w:rsidRPr="002929BA">
              <w:rPr>
                <w:rFonts w:cs="Arial"/>
                <w:sz w:val="16"/>
                <w:szCs w:val="16"/>
                <w:lang w:val="en-US"/>
              </w:rPr>
              <w:t xml:space="preserve">Execute a given command a number of times in the </w:t>
            </w:r>
            <w:proofErr w:type="spellStart"/>
            <w:r w:rsidRPr="002929BA">
              <w:rPr>
                <w:rFonts w:cs="Arial"/>
                <w:sz w:val="16"/>
                <w:szCs w:val="16"/>
                <w:lang w:val="en-US"/>
              </w:rPr>
              <w:t>NetLogo</w:t>
            </w:r>
            <w:proofErr w:type="spellEnd"/>
            <w:r w:rsidRPr="002929BA">
              <w:rPr>
                <w:rFonts w:cs="Arial"/>
                <w:sz w:val="16"/>
                <w:szCs w:val="16"/>
                <w:lang w:val="en-US"/>
              </w:rPr>
              <w:t xml:space="preserve"> environment</w:t>
            </w:r>
          </w:p>
        </w:tc>
        <w:tc>
          <w:tcPr>
            <w:tcW w:w="2322" w:type="dxa"/>
            <w:vAlign w:val="center"/>
          </w:tcPr>
          <w:p w14:paraId="6FF3A953" w14:textId="77777777" w:rsidR="002929BA" w:rsidRPr="002929BA" w:rsidRDefault="00D863D6" w:rsidP="00616F23">
            <w:pPr>
              <w:jc w:val="left"/>
              <w:rPr>
                <w:rFonts w:cs="Arial"/>
                <w:sz w:val="16"/>
                <w:szCs w:val="16"/>
                <w:lang w:val="en-US"/>
              </w:rPr>
              <w:pPrChange w:id="96" w:author="Jan Kwakkel" w:date="2017-10-21T14:21:00Z">
                <w:pPr/>
              </w:pPrChange>
            </w:pPr>
            <w:r>
              <w:rPr>
                <w:rFonts w:cs="Arial"/>
                <w:sz w:val="16"/>
                <w:szCs w:val="16"/>
                <w:lang w:val="en-US"/>
              </w:rPr>
              <w:t>-</w:t>
            </w:r>
            <w:r w:rsidR="00281440">
              <w:rPr>
                <w:rFonts w:cs="Arial"/>
                <w:sz w:val="16"/>
                <w:szCs w:val="16"/>
                <w:lang w:val="en-US"/>
              </w:rPr>
              <w:t xml:space="preserve"> </w:t>
            </w:r>
            <w:r w:rsidR="002929BA" w:rsidRPr="002929BA">
              <w:rPr>
                <w:rFonts w:cs="Arial"/>
                <w:sz w:val="16"/>
                <w:szCs w:val="16"/>
                <w:lang w:val="en-US"/>
              </w:rPr>
              <w:t xml:space="preserve">Valid </w:t>
            </w:r>
            <w:proofErr w:type="spellStart"/>
            <w:r w:rsidR="002929BA" w:rsidRPr="002929BA">
              <w:rPr>
                <w:rFonts w:cs="Arial"/>
                <w:sz w:val="16"/>
                <w:szCs w:val="16"/>
                <w:lang w:val="en-US"/>
              </w:rPr>
              <w:t>NetLogo</w:t>
            </w:r>
            <w:proofErr w:type="spellEnd"/>
            <w:r w:rsidR="002929BA" w:rsidRPr="002929BA">
              <w:rPr>
                <w:rFonts w:cs="Arial"/>
                <w:sz w:val="16"/>
                <w:szCs w:val="16"/>
                <w:lang w:val="en-US"/>
              </w:rPr>
              <w:t xml:space="preserve"> command (string)</w:t>
            </w:r>
          </w:p>
          <w:p w14:paraId="71B3D953" w14:textId="77777777" w:rsidR="002929BA" w:rsidRPr="002929BA" w:rsidRDefault="00D863D6" w:rsidP="00616F23">
            <w:pPr>
              <w:jc w:val="left"/>
              <w:rPr>
                <w:rFonts w:cs="Arial"/>
                <w:sz w:val="16"/>
                <w:szCs w:val="16"/>
                <w:lang w:val="en-US"/>
              </w:rPr>
              <w:pPrChange w:id="97" w:author="Jan Kwakkel" w:date="2017-10-21T14:21:00Z">
                <w:pPr/>
              </w:pPrChange>
            </w:pPr>
            <w:r>
              <w:rPr>
                <w:rFonts w:cs="Arial"/>
                <w:sz w:val="16"/>
                <w:szCs w:val="16"/>
                <w:lang w:val="en-US"/>
              </w:rPr>
              <w:t>-</w:t>
            </w:r>
            <w:r w:rsidR="00281440">
              <w:rPr>
                <w:rFonts w:cs="Arial"/>
                <w:sz w:val="16"/>
                <w:szCs w:val="16"/>
                <w:lang w:val="en-US"/>
              </w:rPr>
              <w:t xml:space="preserve"> </w:t>
            </w:r>
            <w:r w:rsidR="002929BA" w:rsidRPr="002929BA">
              <w:rPr>
                <w:rFonts w:cs="Arial"/>
                <w:sz w:val="16"/>
                <w:szCs w:val="16"/>
                <w:lang w:val="en-US"/>
              </w:rPr>
              <w:t>Number of repetitions (integer)</w:t>
            </w:r>
          </w:p>
        </w:tc>
        <w:tc>
          <w:tcPr>
            <w:tcW w:w="2322" w:type="dxa"/>
            <w:vAlign w:val="center"/>
          </w:tcPr>
          <w:p w14:paraId="1BA52EE1" w14:textId="77777777" w:rsidR="002929BA" w:rsidRPr="002929BA" w:rsidRDefault="002929BA" w:rsidP="00616F23">
            <w:pPr>
              <w:jc w:val="left"/>
              <w:rPr>
                <w:rFonts w:cs="Arial"/>
                <w:sz w:val="16"/>
                <w:szCs w:val="16"/>
              </w:rPr>
              <w:pPrChange w:id="98" w:author="Jan Kwakkel" w:date="2017-10-21T14:21:00Z">
                <w:pPr/>
              </w:pPrChange>
            </w:pPr>
            <w:r w:rsidRPr="002929BA">
              <w:rPr>
                <w:rFonts w:cs="Arial"/>
                <w:sz w:val="16"/>
                <w:szCs w:val="16"/>
              </w:rPr>
              <w:t>-</w:t>
            </w:r>
          </w:p>
        </w:tc>
      </w:tr>
      <w:tr w:rsidR="00401DF7" w:rsidRPr="002929BA" w14:paraId="23558C3B" w14:textId="77777777" w:rsidTr="005E1C9B">
        <w:tc>
          <w:tcPr>
            <w:tcW w:w="1817" w:type="dxa"/>
            <w:vAlign w:val="center"/>
          </w:tcPr>
          <w:p w14:paraId="5A2FF8FE" w14:textId="77777777" w:rsidR="002929BA" w:rsidRPr="002929BA" w:rsidRDefault="0097356A" w:rsidP="00D863D6">
            <w:pPr>
              <w:rPr>
                <w:rFonts w:cs="Arial"/>
                <w:sz w:val="16"/>
                <w:szCs w:val="16"/>
              </w:rPr>
            </w:pPr>
            <w:proofErr w:type="spellStart"/>
            <w:r>
              <w:rPr>
                <w:rFonts w:cs="Arial"/>
                <w:sz w:val="16"/>
                <w:szCs w:val="16"/>
              </w:rPr>
              <w:t>r</w:t>
            </w:r>
            <w:r w:rsidR="002929BA" w:rsidRPr="002929BA">
              <w:rPr>
                <w:rFonts w:cs="Arial"/>
                <w:sz w:val="16"/>
                <w:szCs w:val="16"/>
              </w:rPr>
              <w:t>epeat_report</w:t>
            </w:r>
            <w:proofErr w:type="spellEnd"/>
            <w:r w:rsidR="0077164B">
              <w:rPr>
                <w:rFonts w:cs="Arial"/>
                <w:sz w:val="16"/>
                <w:szCs w:val="16"/>
              </w:rPr>
              <w:t>()</w:t>
            </w:r>
          </w:p>
        </w:tc>
        <w:tc>
          <w:tcPr>
            <w:tcW w:w="2826" w:type="dxa"/>
            <w:vAlign w:val="center"/>
          </w:tcPr>
          <w:p w14:paraId="7D701B6F" w14:textId="77777777" w:rsidR="002929BA" w:rsidRPr="002929BA" w:rsidRDefault="002929BA" w:rsidP="00616F23">
            <w:pPr>
              <w:jc w:val="left"/>
              <w:rPr>
                <w:rFonts w:cs="Arial"/>
                <w:sz w:val="16"/>
                <w:szCs w:val="16"/>
                <w:lang w:val="en-US"/>
              </w:rPr>
              <w:pPrChange w:id="99" w:author="Jan Kwakkel" w:date="2017-10-21T14:21:00Z">
                <w:pPr/>
              </w:pPrChange>
            </w:pPr>
            <w:r w:rsidRPr="002929BA">
              <w:rPr>
                <w:rFonts w:cs="Arial"/>
                <w:sz w:val="16"/>
                <w:szCs w:val="16"/>
                <w:lang w:val="en-US"/>
              </w:rPr>
              <w:t xml:space="preserve">Return the values of one or multiple </w:t>
            </w:r>
            <w:proofErr w:type="spellStart"/>
            <w:r w:rsidRPr="002929BA">
              <w:rPr>
                <w:rFonts w:cs="Arial"/>
                <w:sz w:val="16"/>
                <w:szCs w:val="16"/>
                <w:lang w:val="en-US"/>
              </w:rPr>
              <w:t>NetLogo</w:t>
            </w:r>
            <w:proofErr w:type="spellEnd"/>
            <w:r w:rsidRPr="002929BA">
              <w:rPr>
                <w:rFonts w:cs="Arial"/>
                <w:sz w:val="16"/>
                <w:szCs w:val="16"/>
                <w:lang w:val="en-US"/>
              </w:rPr>
              <w:t xml:space="preserve"> reporters over a given number of ticks</w:t>
            </w:r>
          </w:p>
        </w:tc>
        <w:tc>
          <w:tcPr>
            <w:tcW w:w="2322" w:type="dxa"/>
            <w:vAlign w:val="center"/>
          </w:tcPr>
          <w:p w14:paraId="50D9787F" w14:textId="77777777" w:rsidR="002929BA" w:rsidRPr="002929BA" w:rsidRDefault="00D863D6" w:rsidP="00616F23">
            <w:pPr>
              <w:jc w:val="left"/>
              <w:rPr>
                <w:rFonts w:cs="Arial"/>
                <w:sz w:val="16"/>
                <w:szCs w:val="16"/>
                <w:lang w:val="en-US"/>
              </w:rPr>
              <w:pPrChange w:id="100" w:author="Jan Kwakkel" w:date="2017-10-21T14:21:00Z">
                <w:pPr/>
              </w:pPrChange>
            </w:pPr>
            <w:r>
              <w:rPr>
                <w:rFonts w:cs="Arial"/>
                <w:sz w:val="16"/>
                <w:szCs w:val="16"/>
                <w:lang w:val="en-US"/>
              </w:rPr>
              <w:t>-</w:t>
            </w:r>
            <w:r w:rsidR="00281440">
              <w:rPr>
                <w:rFonts w:cs="Arial"/>
                <w:sz w:val="16"/>
                <w:szCs w:val="16"/>
                <w:lang w:val="en-US"/>
              </w:rPr>
              <w:t xml:space="preserve"> </w:t>
            </w:r>
            <w:r w:rsidR="002929BA" w:rsidRPr="002929BA">
              <w:rPr>
                <w:rFonts w:cs="Arial"/>
                <w:sz w:val="16"/>
                <w:szCs w:val="16"/>
                <w:lang w:val="en-US"/>
              </w:rPr>
              <w:t xml:space="preserve">Valid </w:t>
            </w:r>
            <w:proofErr w:type="spellStart"/>
            <w:r w:rsidR="002929BA" w:rsidRPr="002929BA">
              <w:rPr>
                <w:rFonts w:cs="Arial"/>
                <w:sz w:val="16"/>
                <w:szCs w:val="16"/>
                <w:lang w:val="en-US"/>
              </w:rPr>
              <w:t>NetLogo</w:t>
            </w:r>
            <w:proofErr w:type="spellEnd"/>
            <w:r w:rsidR="002929BA" w:rsidRPr="002929BA">
              <w:rPr>
                <w:rFonts w:cs="Arial"/>
                <w:sz w:val="16"/>
                <w:szCs w:val="16"/>
                <w:lang w:val="en-US"/>
              </w:rPr>
              <w:t xml:space="preserve"> reporter (string)</w:t>
            </w:r>
          </w:p>
          <w:p w14:paraId="41F06DB0" w14:textId="77777777" w:rsidR="002929BA" w:rsidRPr="002929BA" w:rsidRDefault="00D863D6" w:rsidP="00616F23">
            <w:pPr>
              <w:jc w:val="left"/>
              <w:rPr>
                <w:rFonts w:cs="Arial"/>
                <w:sz w:val="16"/>
                <w:szCs w:val="16"/>
                <w:lang w:val="en-US"/>
              </w:rPr>
              <w:pPrChange w:id="101" w:author="Jan Kwakkel" w:date="2017-10-21T14:21:00Z">
                <w:pPr/>
              </w:pPrChange>
            </w:pPr>
            <w:r>
              <w:rPr>
                <w:rFonts w:cs="Arial"/>
                <w:sz w:val="16"/>
                <w:szCs w:val="16"/>
                <w:lang w:val="en-US"/>
              </w:rPr>
              <w:t>-</w:t>
            </w:r>
            <w:r w:rsidR="00281440">
              <w:rPr>
                <w:rFonts w:cs="Arial"/>
                <w:sz w:val="16"/>
                <w:szCs w:val="16"/>
                <w:lang w:val="en-US"/>
              </w:rPr>
              <w:t xml:space="preserve"> </w:t>
            </w:r>
            <w:r w:rsidR="002929BA" w:rsidRPr="002929BA">
              <w:rPr>
                <w:rFonts w:cs="Arial"/>
                <w:sz w:val="16"/>
                <w:szCs w:val="16"/>
                <w:lang w:val="en-US"/>
              </w:rPr>
              <w:t>Number of repetitions (integer)</w:t>
            </w:r>
          </w:p>
        </w:tc>
        <w:tc>
          <w:tcPr>
            <w:tcW w:w="2322" w:type="dxa"/>
            <w:vAlign w:val="center"/>
          </w:tcPr>
          <w:p w14:paraId="3FACD2B4" w14:textId="77777777" w:rsidR="002929BA" w:rsidRPr="002929BA" w:rsidRDefault="002929BA" w:rsidP="00616F23">
            <w:pPr>
              <w:jc w:val="left"/>
              <w:rPr>
                <w:rFonts w:cs="Arial"/>
                <w:sz w:val="16"/>
                <w:szCs w:val="16"/>
                <w:lang w:val="en-US"/>
              </w:rPr>
              <w:pPrChange w:id="102" w:author="Jan Kwakkel" w:date="2017-10-21T14:21:00Z">
                <w:pPr/>
              </w:pPrChange>
            </w:pPr>
            <w:r w:rsidRPr="002929BA">
              <w:rPr>
                <w:rFonts w:cs="Arial"/>
                <w:sz w:val="16"/>
                <w:szCs w:val="16"/>
                <w:lang w:val="en-US"/>
              </w:rPr>
              <w:t xml:space="preserve">Pandas </w:t>
            </w:r>
            <w:proofErr w:type="spellStart"/>
            <w:r w:rsidRPr="002929BA">
              <w:rPr>
                <w:rFonts w:cs="Arial"/>
                <w:sz w:val="16"/>
                <w:szCs w:val="16"/>
                <w:lang w:val="en-US"/>
              </w:rPr>
              <w:t>dataframe</w:t>
            </w:r>
            <w:proofErr w:type="spellEnd"/>
            <w:r w:rsidRPr="002929BA">
              <w:rPr>
                <w:rFonts w:cs="Arial"/>
                <w:sz w:val="16"/>
                <w:szCs w:val="16"/>
                <w:lang w:val="en-US"/>
              </w:rPr>
              <w:t xml:space="preserve"> of reported values with columns for each reporter, indexed by </w:t>
            </w:r>
            <w:proofErr w:type="spellStart"/>
            <w:r w:rsidRPr="002929BA">
              <w:rPr>
                <w:rFonts w:cs="Arial"/>
                <w:sz w:val="16"/>
                <w:szCs w:val="16"/>
                <w:lang w:val="en-US"/>
              </w:rPr>
              <w:t>NetLogo</w:t>
            </w:r>
            <w:proofErr w:type="spellEnd"/>
            <w:r w:rsidRPr="002929BA">
              <w:rPr>
                <w:rFonts w:cs="Arial"/>
                <w:sz w:val="16"/>
                <w:szCs w:val="16"/>
                <w:lang w:val="en-US"/>
              </w:rPr>
              <w:t xml:space="preserve"> ticks</w:t>
            </w:r>
          </w:p>
          <w:p w14:paraId="641C0E18" w14:textId="77777777" w:rsidR="002929BA" w:rsidRPr="002929BA" w:rsidRDefault="002929BA" w:rsidP="00616F23">
            <w:pPr>
              <w:jc w:val="left"/>
              <w:rPr>
                <w:rFonts w:cs="Arial"/>
                <w:sz w:val="16"/>
                <w:szCs w:val="16"/>
                <w:lang w:val="en-US"/>
              </w:rPr>
              <w:pPrChange w:id="103" w:author="Jan Kwakkel" w:date="2017-10-21T14:21:00Z">
                <w:pPr/>
              </w:pPrChange>
            </w:pPr>
          </w:p>
        </w:tc>
      </w:tr>
      <w:tr w:rsidR="00401DF7" w:rsidRPr="002929BA" w14:paraId="218504B0" w14:textId="77777777" w:rsidTr="005E1C9B">
        <w:tc>
          <w:tcPr>
            <w:tcW w:w="1817" w:type="dxa"/>
            <w:vAlign w:val="center"/>
          </w:tcPr>
          <w:p w14:paraId="0558293F" w14:textId="37FB9D74" w:rsidR="00D3608E" w:rsidRDefault="00D3608E" w:rsidP="00D863D6">
            <w:pPr>
              <w:rPr>
                <w:rFonts w:cs="Arial"/>
                <w:sz w:val="16"/>
                <w:szCs w:val="16"/>
              </w:rPr>
            </w:pPr>
            <w:proofErr w:type="spellStart"/>
            <w:r>
              <w:rPr>
                <w:rFonts w:cs="Arial"/>
                <w:sz w:val="16"/>
                <w:szCs w:val="16"/>
              </w:rPr>
              <w:lastRenderedPageBreak/>
              <w:t>write_NetLogo_attriblist</w:t>
            </w:r>
            <w:proofErr w:type="spellEnd"/>
            <w:r>
              <w:rPr>
                <w:rFonts w:cs="Arial"/>
                <w:sz w:val="16"/>
                <w:szCs w:val="16"/>
              </w:rPr>
              <w:t>()</w:t>
            </w:r>
          </w:p>
        </w:tc>
        <w:tc>
          <w:tcPr>
            <w:tcW w:w="2826" w:type="dxa"/>
            <w:vAlign w:val="center"/>
          </w:tcPr>
          <w:p w14:paraId="22331607" w14:textId="6406E7BA" w:rsidR="00D3608E" w:rsidRPr="002929BA" w:rsidRDefault="00D3608E" w:rsidP="00616F23">
            <w:pPr>
              <w:jc w:val="left"/>
              <w:rPr>
                <w:rFonts w:cs="Arial"/>
                <w:sz w:val="16"/>
                <w:szCs w:val="16"/>
              </w:rPr>
              <w:pPrChange w:id="104" w:author="Jan Kwakkel" w:date="2017-10-21T14:21:00Z">
                <w:pPr/>
              </w:pPrChange>
            </w:pPr>
            <w:r>
              <w:rPr>
                <w:rFonts w:cs="Arial"/>
                <w:sz w:val="16"/>
                <w:szCs w:val="16"/>
              </w:rPr>
              <w:t xml:space="preserve">Update a set of </w:t>
            </w:r>
            <w:proofErr w:type="spellStart"/>
            <w:r w:rsidR="00401DF7">
              <w:rPr>
                <w:rFonts w:cs="Arial"/>
                <w:sz w:val="16"/>
                <w:szCs w:val="16"/>
              </w:rPr>
              <w:t>NetLogo</w:t>
            </w:r>
            <w:proofErr w:type="spellEnd"/>
            <w:r w:rsidR="00401DF7">
              <w:rPr>
                <w:rFonts w:cs="Arial"/>
                <w:sz w:val="16"/>
                <w:szCs w:val="16"/>
              </w:rPr>
              <w:t xml:space="preserve"> </w:t>
            </w:r>
            <w:proofErr w:type="spellStart"/>
            <w:r>
              <w:rPr>
                <w:rFonts w:cs="Arial"/>
                <w:sz w:val="16"/>
                <w:szCs w:val="16"/>
              </w:rPr>
              <w:t>agents</w:t>
            </w:r>
            <w:proofErr w:type="spellEnd"/>
            <w:r>
              <w:rPr>
                <w:rFonts w:cs="Arial"/>
                <w:sz w:val="16"/>
                <w:szCs w:val="16"/>
              </w:rPr>
              <w:t xml:space="preserve"> of the </w:t>
            </w:r>
            <w:proofErr w:type="spellStart"/>
            <w:r>
              <w:rPr>
                <w:rFonts w:cs="Arial"/>
                <w:sz w:val="16"/>
                <w:szCs w:val="16"/>
              </w:rPr>
              <w:t>same</w:t>
            </w:r>
            <w:proofErr w:type="spellEnd"/>
            <w:r>
              <w:rPr>
                <w:rFonts w:cs="Arial"/>
                <w:sz w:val="16"/>
                <w:szCs w:val="16"/>
              </w:rPr>
              <w:t xml:space="preserve"> type </w:t>
            </w:r>
            <w:proofErr w:type="spellStart"/>
            <w:r>
              <w:rPr>
                <w:rFonts w:cs="Arial"/>
                <w:sz w:val="16"/>
                <w:szCs w:val="16"/>
              </w:rPr>
              <w:t>with</w:t>
            </w:r>
            <w:proofErr w:type="spellEnd"/>
            <w:r>
              <w:rPr>
                <w:rFonts w:cs="Arial"/>
                <w:sz w:val="16"/>
                <w:szCs w:val="16"/>
              </w:rPr>
              <w:t xml:space="preserve"> </w:t>
            </w:r>
            <w:r w:rsidR="00401DF7">
              <w:rPr>
                <w:rFonts w:cs="Arial"/>
                <w:sz w:val="16"/>
                <w:szCs w:val="16"/>
              </w:rPr>
              <w:t xml:space="preserve">multiple </w:t>
            </w:r>
            <w:proofErr w:type="spellStart"/>
            <w:r w:rsidR="00401DF7">
              <w:rPr>
                <w:rFonts w:cs="Arial"/>
                <w:sz w:val="16"/>
                <w:szCs w:val="16"/>
              </w:rPr>
              <w:t>attributes</w:t>
            </w:r>
            <w:proofErr w:type="spellEnd"/>
          </w:p>
        </w:tc>
        <w:tc>
          <w:tcPr>
            <w:tcW w:w="2322" w:type="dxa"/>
            <w:vAlign w:val="center"/>
          </w:tcPr>
          <w:p w14:paraId="7020EC21" w14:textId="4B9FE093" w:rsidR="00D3608E" w:rsidRDefault="00401DF7" w:rsidP="00616F23">
            <w:pPr>
              <w:jc w:val="left"/>
              <w:rPr>
                <w:rFonts w:cs="Arial"/>
                <w:sz w:val="16"/>
                <w:szCs w:val="16"/>
                <w:lang w:val="en-US"/>
              </w:rPr>
              <w:pPrChange w:id="105" w:author="Jan Kwakkel" w:date="2017-10-21T14:21:00Z">
                <w:pPr/>
              </w:pPrChange>
            </w:pPr>
            <w:r>
              <w:rPr>
                <w:rFonts w:cs="Arial"/>
                <w:sz w:val="16"/>
                <w:szCs w:val="16"/>
                <w:lang w:val="en-US"/>
              </w:rPr>
              <w:t>-</w:t>
            </w:r>
            <w:r w:rsidR="003D2DAC">
              <w:rPr>
                <w:rFonts w:cs="Arial"/>
                <w:sz w:val="16"/>
                <w:szCs w:val="16"/>
                <w:lang w:val="en-US"/>
              </w:rPr>
              <w:t xml:space="preserve"> </w:t>
            </w:r>
            <w:r>
              <w:rPr>
                <w:rFonts w:cs="Arial"/>
                <w:sz w:val="16"/>
                <w:szCs w:val="16"/>
                <w:lang w:val="en-US"/>
              </w:rPr>
              <w:t xml:space="preserve">Pandas </w:t>
            </w:r>
            <w:proofErr w:type="spellStart"/>
            <w:r>
              <w:rPr>
                <w:rFonts w:cs="Arial"/>
                <w:sz w:val="16"/>
                <w:szCs w:val="16"/>
                <w:lang w:val="en-US"/>
              </w:rPr>
              <w:t>dataframe</w:t>
            </w:r>
            <w:proofErr w:type="spellEnd"/>
            <w:r>
              <w:rPr>
                <w:rFonts w:cs="Arial"/>
                <w:sz w:val="16"/>
                <w:szCs w:val="16"/>
                <w:lang w:val="en-US"/>
              </w:rPr>
              <w:t xml:space="preserve"> containing attribute values to be set, indexed by agent</w:t>
            </w:r>
          </w:p>
          <w:p w14:paraId="1CE0D09A" w14:textId="2A54A087" w:rsidR="00401DF7" w:rsidRPr="00401DF7" w:rsidRDefault="00401DF7" w:rsidP="00616F23">
            <w:pPr>
              <w:jc w:val="left"/>
              <w:rPr>
                <w:rFonts w:cs="Arial"/>
                <w:sz w:val="16"/>
                <w:szCs w:val="16"/>
                <w:lang w:val="en-US"/>
              </w:rPr>
              <w:pPrChange w:id="106" w:author="Jan Kwakkel" w:date="2017-10-21T14:21:00Z">
                <w:pPr/>
              </w:pPrChange>
            </w:pPr>
            <w:r>
              <w:rPr>
                <w:rFonts w:cs="Arial"/>
                <w:sz w:val="16"/>
                <w:szCs w:val="16"/>
                <w:lang w:val="en-US"/>
              </w:rPr>
              <w:t xml:space="preserve">- Valid </w:t>
            </w:r>
            <w:proofErr w:type="spellStart"/>
            <w:r>
              <w:rPr>
                <w:rFonts w:cs="Arial"/>
                <w:sz w:val="16"/>
                <w:szCs w:val="16"/>
                <w:lang w:val="en-US"/>
              </w:rPr>
              <w:t>NetLogo</w:t>
            </w:r>
            <w:proofErr w:type="spellEnd"/>
            <w:r>
              <w:rPr>
                <w:rFonts w:cs="Arial"/>
                <w:sz w:val="16"/>
                <w:szCs w:val="16"/>
                <w:lang w:val="en-US"/>
              </w:rPr>
              <w:t xml:space="preserve"> agent type (breed)</w:t>
            </w:r>
          </w:p>
        </w:tc>
        <w:tc>
          <w:tcPr>
            <w:tcW w:w="2322" w:type="dxa"/>
            <w:vAlign w:val="center"/>
          </w:tcPr>
          <w:p w14:paraId="77AF776A" w14:textId="715D5CE9" w:rsidR="00D3608E" w:rsidRPr="002929BA" w:rsidRDefault="00401DF7" w:rsidP="00616F23">
            <w:pPr>
              <w:jc w:val="left"/>
              <w:rPr>
                <w:rFonts w:cs="Arial"/>
                <w:sz w:val="16"/>
                <w:szCs w:val="16"/>
              </w:rPr>
              <w:pPrChange w:id="107" w:author="Jan Kwakkel" w:date="2017-10-21T14:21:00Z">
                <w:pPr/>
              </w:pPrChange>
            </w:pPr>
            <w:r>
              <w:rPr>
                <w:rFonts w:cs="Arial"/>
                <w:sz w:val="16"/>
                <w:szCs w:val="16"/>
              </w:rPr>
              <w:t>-</w:t>
            </w:r>
          </w:p>
        </w:tc>
      </w:tr>
    </w:tbl>
    <w:p w14:paraId="23F18149" w14:textId="77777777" w:rsidR="002929BA" w:rsidRDefault="002929BA" w:rsidP="002929BA">
      <w:pPr>
        <w:rPr>
          <w:rFonts w:cs="Arial"/>
        </w:rPr>
      </w:pPr>
    </w:p>
    <w:p w14:paraId="02F99CCC" w14:textId="27C35A69" w:rsidR="006523BC" w:rsidRDefault="006523BC" w:rsidP="00547A60">
      <w:pPr>
        <w:spacing w:line="276" w:lineRule="auto"/>
        <w:rPr>
          <w:rFonts w:cs="Arial"/>
        </w:rPr>
      </w:pPr>
      <w:r>
        <w:rPr>
          <w:rFonts w:cs="Arial"/>
        </w:rPr>
        <w:t xml:space="preserve">To illustrate </w:t>
      </w:r>
      <w:del w:id="108" w:author="Jan Kwakkel" w:date="2017-10-21T14:21:00Z">
        <w:r w:rsidDel="00616F23">
          <w:rPr>
            <w:rFonts w:cs="Arial"/>
          </w:rPr>
          <w:delText xml:space="preserve">this </w:delText>
        </w:r>
      </w:del>
      <w:ins w:id="109" w:author="Jan Kwakkel" w:date="2017-10-21T14:21:00Z">
        <w:r w:rsidR="00616F23">
          <w:rPr>
            <w:rFonts w:cs="Arial"/>
          </w:rPr>
          <w:t xml:space="preserve">the </w:t>
        </w:r>
      </w:ins>
      <w:r>
        <w:rPr>
          <w:rFonts w:cs="Arial"/>
        </w:rPr>
        <w:t>functionality</w:t>
      </w:r>
      <w:ins w:id="110" w:author="Jan Kwakkel" w:date="2017-10-21T14:21:00Z">
        <w:r w:rsidR="00616F23">
          <w:rPr>
            <w:rFonts w:cs="Arial"/>
          </w:rPr>
          <w:t xml:space="preserve"> of </w:t>
        </w:r>
        <w:proofErr w:type="spellStart"/>
        <w:r w:rsidR="00616F23">
          <w:rPr>
            <w:rFonts w:cs="Arial"/>
          </w:rPr>
          <w:t>pyNetLogo</w:t>
        </w:r>
      </w:ins>
      <w:proofErr w:type="spellEnd"/>
      <w:r>
        <w:rPr>
          <w:rFonts w:cs="Arial"/>
        </w:rPr>
        <w:t>,</w:t>
      </w:r>
      <w:r w:rsidR="0097356A">
        <w:rPr>
          <w:rFonts w:cs="Arial"/>
        </w:rPr>
        <w:t xml:space="preserve"> </w:t>
      </w:r>
      <w:r w:rsidR="00D7782F">
        <w:rPr>
          <w:rFonts w:cs="Arial"/>
        </w:rPr>
        <w:t xml:space="preserve">a simple example follows below, using </w:t>
      </w:r>
      <w:r w:rsidR="0097356A">
        <w:rPr>
          <w:rFonts w:cs="Arial"/>
        </w:rPr>
        <w:t>the</w:t>
      </w:r>
      <w:r w:rsidR="0097356A" w:rsidRPr="0097356A">
        <w:rPr>
          <w:rFonts w:cs="Arial"/>
        </w:rPr>
        <w:t xml:space="preserve"> Wolf Sheep Predation </w:t>
      </w:r>
      <w:proofErr w:type="gramStart"/>
      <w:r w:rsidR="0097356A" w:rsidRPr="0097356A">
        <w:rPr>
          <w:rFonts w:cs="Arial"/>
        </w:rPr>
        <w:t xml:space="preserve">model </w:t>
      </w:r>
      <w:r w:rsidR="00DD3736">
        <w:rPr>
          <w:rFonts w:cs="Arial"/>
        </w:rPr>
        <w:t>which</w:t>
      </w:r>
      <w:proofErr w:type="gramEnd"/>
      <w:r w:rsidR="00DD3736">
        <w:rPr>
          <w:rFonts w:cs="Arial"/>
        </w:rPr>
        <w:t xml:space="preserve"> is </w:t>
      </w:r>
      <w:r w:rsidR="0097356A" w:rsidRPr="0097356A">
        <w:rPr>
          <w:rFonts w:cs="Arial"/>
        </w:rPr>
        <w:t xml:space="preserve">included in the </w:t>
      </w:r>
      <w:proofErr w:type="spellStart"/>
      <w:r w:rsidR="0097356A" w:rsidRPr="0097356A">
        <w:rPr>
          <w:rFonts w:cs="Arial"/>
        </w:rPr>
        <w:t>NetLogo</w:t>
      </w:r>
      <w:proofErr w:type="spellEnd"/>
      <w:r w:rsidR="0097356A" w:rsidRPr="0097356A">
        <w:rPr>
          <w:rFonts w:cs="Arial"/>
        </w:rPr>
        <w:t xml:space="preserve"> example library</w:t>
      </w:r>
      <w:r w:rsidR="00BF009B">
        <w:rPr>
          <w:rFonts w:cs="Arial"/>
        </w:rPr>
        <w:t>.</w:t>
      </w:r>
      <w:r w:rsidR="00627B43">
        <w:rPr>
          <w:rFonts w:cs="Arial"/>
        </w:rPr>
        <w:t xml:space="preserve"> The </w:t>
      </w:r>
      <w:proofErr w:type="spellStart"/>
      <w:r w:rsidR="00627B43">
        <w:rPr>
          <w:rFonts w:cs="Arial"/>
        </w:rPr>
        <w:t>IPython</w:t>
      </w:r>
      <w:proofErr w:type="spellEnd"/>
      <w:r w:rsidR="00627B43">
        <w:rPr>
          <w:rFonts w:cs="Arial"/>
        </w:rPr>
        <w:t xml:space="preserve"> Notebook </w:t>
      </w:r>
      <w:r w:rsidR="00976418">
        <w:rPr>
          <w:rFonts w:cs="Arial"/>
        </w:rPr>
        <w:t>attached to this paper</w:t>
      </w:r>
      <w:r w:rsidR="00126CC9">
        <w:rPr>
          <w:rFonts w:cs="Arial"/>
        </w:rPr>
        <w:t xml:space="preserve"> </w:t>
      </w:r>
      <w:r w:rsidR="00D7782F">
        <w:rPr>
          <w:rFonts w:cs="Arial"/>
        </w:rPr>
        <w:t xml:space="preserve">demonstrates the key functions of the </w:t>
      </w:r>
      <w:proofErr w:type="spellStart"/>
      <w:r w:rsidR="00D7782F">
        <w:rPr>
          <w:rFonts w:cs="Arial"/>
        </w:rPr>
        <w:t>PyN</w:t>
      </w:r>
      <w:r w:rsidR="00126CC9">
        <w:rPr>
          <w:rFonts w:cs="Arial"/>
        </w:rPr>
        <w:t>etLogo</w:t>
      </w:r>
      <w:proofErr w:type="spellEnd"/>
      <w:r w:rsidR="00126CC9">
        <w:rPr>
          <w:rFonts w:cs="Arial"/>
        </w:rPr>
        <w:t xml:space="preserve"> connector in more detail using this model.</w:t>
      </w:r>
    </w:p>
    <w:p w14:paraId="0DA74CE2" w14:textId="68E822D7" w:rsidR="00E92E07" w:rsidRDefault="00E92E07" w:rsidP="00E92E07">
      <w:pPr>
        <w:spacing w:line="276" w:lineRule="auto"/>
        <w:rPr>
          <w:rFonts w:cs="Arial"/>
        </w:rPr>
      </w:pPr>
    </w:p>
    <w:p w14:paraId="663D4028" w14:textId="49E7BD9D" w:rsidR="00E92E07" w:rsidRDefault="00E92E07" w:rsidP="00E92E07">
      <w:pPr>
        <w:spacing w:line="276" w:lineRule="auto"/>
        <w:rPr>
          <w:rFonts w:cs="Arial"/>
        </w:rPr>
      </w:pPr>
      <w:del w:id="111" w:author="Jan Kwakkel" w:date="2017-10-21T14:26:00Z">
        <w:r w:rsidDel="001665AA">
          <w:rPr>
            <w:rFonts w:cs="Arial"/>
          </w:rPr>
          <w:delText>A</w:delText>
        </w:r>
        <w:r w:rsidRPr="00BF009B" w:rsidDel="001665AA">
          <w:rPr>
            <w:rFonts w:cs="Arial"/>
          </w:rPr>
          <w:delText xml:space="preserve"> li</w:delText>
        </w:r>
        <w:r w:rsidDel="001665AA">
          <w:rPr>
            <w:rFonts w:cs="Arial"/>
          </w:rPr>
          <w:delText xml:space="preserve">nk is first instantiated to NetLogo, </w:delText>
        </w:r>
      </w:del>
      <w:ins w:id="112" w:author="Jan Kwakkel" w:date="2017-10-21T14:26:00Z">
        <w:r w:rsidR="001665AA">
          <w:rPr>
            <w:rFonts w:cs="Arial"/>
          </w:rPr>
          <w:t xml:space="preserve">First, a link to </w:t>
        </w:r>
        <w:proofErr w:type="spellStart"/>
        <w:r w:rsidR="001665AA">
          <w:rPr>
            <w:rFonts w:cs="Arial"/>
          </w:rPr>
          <w:t>NetLogo</w:t>
        </w:r>
        <w:proofErr w:type="spellEnd"/>
        <w:r w:rsidR="001665AA">
          <w:rPr>
            <w:rFonts w:cs="Arial"/>
          </w:rPr>
          <w:t xml:space="preserve"> is instantiated. This involves starting a Java VM, followed by starting </w:t>
        </w:r>
        <w:proofErr w:type="spellStart"/>
        <w:r w:rsidR="001665AA">
          <w:rPr>
            <w:rFonts w:cs="Arial"/>
          </w:rPr>
          <w:t>NetLogo</w:t>
        </w:r>
        <w:proofErr w:type="spellEnd"/>
        <w:r w:rsidR="001665AA">
          <w:rPr>
            <w:rFonts w:cs="Arial"/>
          </w:rPr>
          <w:t xml:space="preserve">. </w:t>
        </w:r>
      </w:ins>
      <w:ins w:id="113" w:author="Jan Kwakkel" w:date="2017-10-21T14:27:00Z">
        <w:r w:rsidR="00FD5091">
          <w:rPr>
            <w:rFonts w:cs="Arial"/>
          </w:rPr>
          <w:t xml:space="preserve">All interactions with </w:t>
        </w:r>
        <w:proofErr w:type="spellStart"/>
        <w:r w:rsidR="00FD5091">
          <w:rPr>
            <w:rFonts w:cs="Arial"/>
          </w:rPr>
          <w:t>NetLogo</w:t>
        </w:r>
        <w:proofErr w:type="spellEnd"/>
        <w:r w:rsidR="00FD5091">
          <w:rPr>
            <w:rFonts w:cs="Arial"/>
          </w:rPr>
          <w:t xml:space="preserve"> are handled by an instance of the </w:t>
        </w:r>
        <w:proofErr w:type="spellStart"/>
        <w:r w:rsidR="00FD5091">
          <w:rPr>
            <w:rFonts w:cs="Arial"/>
          </w:rPr>
          <w:t>NetLogoLink</w:t>
        </w:r>
        <w:proofErr w:type="spellEnd"/>
        <w:r w:rsidR="00FD5091">
          <w:rPr>
            <w:rFonts w:cs="Arial"/>
          </w:rPr>
          <w:t xml:space="preserve"> class. </w:t>
        </w:r>
      </w:ins>
      <w:ins w:id="114" w:author="Jan Kwakkel" w:date="2017-10-21T14:28:00Z">
        <w:r w:rsidR="00FD5091">
          <w:rPr>
            <w:rFonts w:cs="Arial"/>
          </w:rPr>
          <w:t xml:space="preserve">Next, we can load a model </w:t>
        </w:r>
      </w:ins>
      <w:del w:id="115" w:author="Jan Kwakkel" w:date="2017-10-21T14:28:00Z">
        <w:r w:rsidDel="00FD5091">
          <w:rPr>
            <w:rFonts w:cs="Arial"/>
          </w:rPr>
          <w:delText xml:space="preserve">using </w:delText>
        </w:r>
      </w:del>
      <w:ins w:id="116" w:author="Jan Kwakkel" w:date="2017-10-21T14:28:00Z">
        <w:r w:rsidR="00FD5091">
          <w:rPr>
            <w:rFonts w:cs="Arial"/>
          </w:rPr>
          <w:t xml:space="preserve">using </w:t>
        </w:r>
      </w:ins>
      <w:r>
        <w:rPr>
          <w:rFonts w:cs="Arial"/>
        </w:rPr>
        <w:t xml:space="preserve">the </w:t>
      </w:r>
      <w:proofErr w:type="spellStart"/>
      <w:r w:rsidRPr="00BF009B">
        <w:rPr>
          <w:rFonts w:cs="Arial"/>
          <w:i/>
        </w:rPr>
        <w:t>load_model</w:t>
      </w:r>
      <w:proofErr w:type="spellEnd"/>
      <w:r>
        <w:rPr>
          <w:rFonts w:cs="Arial"/>
        </w:rPr>
        <w:t xml:space="preserve"> </w:t>
      </w:r>
      <w:del w:id="117" w:author="Jan Kwakkel" w:date="2017-10-21T14:28:00Z">
        <w:r w:rsidDel="00FD5091">
          <w:rPr>
            <w:rFonts w:cs="Arial"/>
          </w:rPr>
          <w:delText>function</w:delText>
        </w:r>
      </w:del>
      <w:ins w:id="118" w:author="Jan Kwakkel" w:date="2017-10-21T14:28:00Z">
        <w:r w:rsidR="00FD5091">
          <w:rPr>
            <w:rFonts w:cs="Arial"/>
          </w:rPr>
          <w:t>method</w:t>
        </w:r>
      </w:ins>
      <w:r w:rsidRPr="00BF009B">
        <w:rPr>
          <w:rFonts w:cs="Arial"/>
        </w:rPr>
        <w:t xml:space="preserve">, </w:t>
      </w:r>
      <w:r>
        <w:rPr>
          <w:rFonts w:cs="Arial"/>
        </w:rPr>
        <w:t>followed by</w:t>
      </w:r>
      <w:r w:rsidRPr="00BF009B">
        <w:rPr>
          <w:rFonts w:cs="Arial"/>
        </w:rPr>
        <w:t xml:space="preserve"> basic commands to set up the</w:t>
      </w:r>
      <w:r>
        <w:rPr>
          <w:rFonts w:cs="Arial"/>
        </w:rPr>
        <w:t xml:space="preserve"> model and run it for 100 ticks. The </w:t>
      </w:r>
      <w:r w:rsidRPr="0097356A">
        <w:rPr>
          <w:rFonts w:cs="Arial"/>
          <w:i/>
        </w:rPr>
        <w:t>report</w:t>
      </w:r>
      <w:r>
        <w:rPr>
          <w:rFonts w:cs="Arial"/>
        </w:rPr>
        <w:t xml:space="preserve"> </w:t>
      </w:r>
      <w:del w:id="119" w:author="Jan Kwakkel" w:date="2017-10-21T14:28:00Z">
        <w:r w:rsidDel="00FD5091">
          <w:rPr>
            <w:rFonts w:cs="Arial"/>
          </w:rPr>
          <w:delText xml:space="preserve">function </w:delText>
        </w:r>
      </w:del>
      <w:ins w:id="120" w:author="Jan Kwakkel" w:date="2017-10-21T14:28:00Z">
        <w:r w:rsidR="00FD5091">
          <w:rPr>
            <w:rFonts w:cs="Arial"/>
          </w:rPr>
          <w:t xml:space="preserve">method </w:t>
        </w:r>
      </w:ins>
      <w:r>
        <w:rPr>
          <w:rFonts w:cs="Arial"/>
        </w:rPr>
        <w:t>is then used to</w:t>
      </w:r>
      <w:r w:rsidRPr="0097356A">
        <w:rPr>
          <w:rFonts w:cs="Arial"/>
        </w:rPr>
        <w:t xml:space="preserve"> return </w:t>
      </w:r>
      <w:proofErr w:type="spellStart"/>
      <w:r>
        <w:rPr>
          <w:rFonts w:cs="Arial"/>
        </w:rPr>
        <w:t>Numpy</w:t>
      </w:r>
      <w:proofErr w:type="spellEnd"/>
      <w:r>
        <w:rPr>
          <w:rFonts w:cs="Arial"/>
        </w:rPr>
        <w:t xml:space="preserve"> </w:t>
      </w:r>
      <w:r w:rsidRPr="0097356A">
        <w:rPr>
          <w:rFonts w:cs="Arial"/>
        </w:rPr>
        <w:t xml:space="preserve">arrays to </w:t>
      </w:r>
      <w:del w:id="121" w:author="Jan Kwakkel" w:date="2017-10-21T14:22:00Z">
        <w:r w:rsidRPr="0097356A" w:rsidDel="00616F23">
          <w:rPr>
            <w:rFonts w:cs="Arial"/>
          </w:rPr>
          <w:delText xml:space="preserve">the </w:delText>
        </w:r>
      </w:del>
      <w:r w:rsidRPr="0097356A">
        <w:rPr>
          <w:rFonts w:cs="Arial"/>
        </w:rPr>
        <w:t>P</w:t>
      </w:r>
      <w:r>
        <w:rPr>
          <w:rFonts w:cs="Arial"/>
        </w:rPr>
        <w:t>ython</w:t>
      </w:r>
      <w:del w:id="122" w:author="Jan Kwakkel" w:date="2017-10-21T14:22:00Z">
        <w:r w:rsidDel="00616F23">
          <w:rPr>
            <w:rFonts w:cs="Arial"/>
          </w:rPr>
          <w:delText xml:space="preserve"> workspace</w:delText>
        </w:r>
      </w:del>
      <w:r>
        <w:rPr>
          <w:rFonts w:cs="Arial"/>
        </w:rPr>
        <w:t xml:space="preserve">, containing the </w:t>
      </w:r>
      <w:proofErr w:type="spellStart"/>
      <w:r>
        <w:rPr>
          <w:rFonts w:cs="Arial"/>
        </w:rPr>
        <w:t>NetLogo</w:t>
      </w:r>
      <w:proofErr w:type="spellEnd"/>
      <w:r>
        <w:rPr>
          <w:rFonts w:cs="Arial"/>
        </w:rPr>
        <w:t xml:space="preserve"> </w:t>
      </w:r>
      <w:r w:rsidRPr="0097356A">
        <w:rPr>
          <w:rFonts w:cs="Arial"/>
        </w:rPr>
        <w:t>coordinates of the "sheep" agents</w:t>
      </w:r>
      <w:r w:rsidR="0061088B">
        <w:rPr>
          <w:rFonts w:cs="Arial"/>
        </w:rPr>
        <w:t>, and the</w:t>
      </w:r>
      <w:r>
        <w:rPr>
          <w:rFonts w:cs="Arial"/>
        </w:rPr>
        <w:t xml:space="preserve"> </w:t>
      </w:r>
      <w:r w:rsidRPr="00C509DA">
        <w:rPr>
          <w:rFonts w:cs="Arial"/>
        </w:rPr>
        <w:t xml:space="preserve">energy </w:t>
      </w:r>
      <w:r>
        <w:rPr>
          <w:rFonts w:cs="Arial"/>
        </w:rPr>
        <w:t>attribute</w:t>
      </w:r>
      <w:r w:rsidR="0061088B">
        <w:rPr>
          <w:rFonts w:cs="Arial"/>
        </w:rPr>
        <w:t xml:space="preserve"> of the “sheep” and “wolf” agents</w:t>
      </w:r>
      <w:r>
        <w:rPr>
          <w:rFonts w:cs="Arial"/>
        </w:rPr>
        <w:t>. These arrays can then for instance be used with conventional Python functions to</w:t>
      </w:r>
      <w:r w:rsidRPr="00BF009B">
        <w:rPr>
          <w:rFonts w:cs="Arial"/>
        </w:rPr>
        <w:t xml:space="preserve"> plot the coordinates of the agen</w:t>
      </w:r>
      <w:r>
        <w:rPr>
          <w:rFonts w:cs="Arial"/>
        </w:rPr>
        <w:t>ts, or the distribution of energy across agents.</w:t>
      </w:r>
    </w:p>
    <w:p w14:paraId="56D3385D" w14:textId="77777777" w:rsidR="00E92E07" w:rsidRDefault="00E92E07" w:rsidP="00E92E07">
      <w:pPr>
        <w:rPr>
          <w:rFonts w:cs="Arial"/>
        </w:rPr>
      </w:pPr>
    </w:p>
    <w:p w14:paraId="00262EF7" w14:textId="77777777" w:rsidR="00E92E07" w:rsidRPr="00BF009B" w:rsidRDefault="00E92E07" w:rsidP="00616F23">
      <w:pPr>
        <w:pStyle w:val="Code"/>
        <w:pPrChange w:id="123" w:author="Jan Kwakkel" w:date="2017-10-21T14:23:00Z">
          <w:pPr>
            <w:ind w:firstLine="567"/>
          </w:pPr>
        </w:pPrChange>
      </w:pPr>
      <w:proofErr w:type="spellStart"/>
      <w:proofErr w:type="gramStart"/>
      <w:r w:rsidRPr="00BF009B">
        <w:t>netlogo</w:t>
      </w:r>
      <w:proofErr w:type="spellEnd"/>
      <w:proofErr w:type="gramEnd"/>
      <w:r w:rsidRPr="00BF009B">
        <w:t xml:space="preserve"> = </w:t>
      </w:r>
      <w:proofErr w:type="spellStart"/>
      <w:r w:rsidRPr="00BF009B">
        <w:t>pyNetLogo.NetLogoLink</w:t>
      </w:r>
      <w:proofErr w:type="spellEnd"/>
      <w:r w:rsidRPr="00BF009B">
        <w:t>(</w:t>
      </w:r>
      <w:proofErr w:type="spellStart"/>
      <w:r w:rsidRPr="00BF009B">
        <w:t>gui</w:t>
      </w:r>
      <w:proofErr w:type="spellEnd"/>
      <w:r w:rsidRPr="00BF009B">
        <w:t>=True)</w:t>
      </w:r>
    </w:p>
    <w:p w14:paraId="53E471C7" w14:textId="28346813" w:rsidR="00E92E07" w:rsidRPr="00BF009B" w:rsidRDefault="00E92E07" w:rsidP="00616F23">
      <w:pPr>
        <w:pStyle w:val="Code"/>
        <w:pPrChange w:id="124" w:author="Jan Kwakkel" w:date="2017-10-21T14:23:00Z">
          <w:pPr>
            <w:ind w:firstLine="567"/>
          </w:pPr>
        </w:pPrChange>
      </w:pPr>
      <w:proofErr w:type="spellStart"/>
      <w:proofErr w:type="gramStart"/>
      <w:r w:rsidRPr="00BF009B">
        <w:t>netlogo.load</w:t>
      </w:r>
      <w:proofErr w:type="gramEnd"/>
      <w:r w:rsidRPr="00BF009B">
        <w:t>_model</w:t>
      </w:r>
      <w:proofErr w:type="spellEnd"/>
      <w:r w:rsidRPr="00BF009B">
        <w:t>(</w:t>
      </w:r>
      <w:proofErr w:type="spellStart"/>
      <w:r w:rsidRPr="00BF009B">
        <w:t>r'Wolf</w:t>
      </w:r>
      <w:proofErr w:type="spellEnd"/>
      <w:r w:rsidRPr="00BF009B">
        <w:t xml:space="preserve"> Sheep Predation</w:t>
      </w:r>
      <w:r w:rsidR="00585187">
        <w:t>_v6</w:t>
      </w:r>
      <w:r w:rsidRPr="00BF009B">
        <w:t>.nlogo')</w:t>
      </w:r>
    </w:p>
    <w:p w14:paraId="7DEDB409" w14:textId="77777777" w:rsidR="00E92E07" w:rsidRPr="00BF009B" w:rsidRDefault="00E92E07" w:rsidP="00616F23">
      <w:pPr>
        <w:pStyle w:val="Code"/>
        <w:pPrChange w:id="125" w:author="Jan Kwakkel" w:date="2017-10-21T14:23:00Z">
          <w:pPr>
            <w:ind w:firstLine="567"/>
          </w:pPr>
        </w:pPrChange>
      </w:pPr>
      <w:proofErr w:type="spellStart"/>
      <w:proofErr w:type="gramStart"/>
      <w:r w:rsidRPr="00BF009B">
        <w:t>netlogo.command</w:t>
      </w:r>
      <w:proofErr w:type="spellEnd"/>
      <w:proofErr w:type="gramEnd"/>
      <w:r w:rsidRPr="00BF009B">
        <w:t>('setup')</w:t>
      </w:r>
    </w:p>
    <w:p w14:paraId="2320B635" w14:textId="77777777" w:rsidR="00E92E07" w:rsidRPr="00BF009B" w:rsidRDefault="00E92E07" w:rsidP="00616F23">
      <w:pPr>
        <w:pStyle w:val="Code"/>
        <w:pPrChange w:id="126" w:author="Jan Kwakkel" w:date="2017-10-21T14:23:00Z">
          <w:pPr/>
        </w:pPrChange>
      </w:pPr>
    </w:p>
    <w:p w14:paraId="38FAC953" w14:textId="77777777" w:rsidR="00E92E07" w:rsidRPr="00BF009B" w:rsidRDefault="00E92E07" w:rsidP="00616F23">
      <w:pPr>
        <w:pStyle w:val="Code"/>
        <w:pPrChange w:id="127" w:author="Jan Kwakkel" w:date="2017-10-21T14:23:00Z">
          <w:pPr>
            <w:ind w:firstLine="567"/>
          </w:pPr>
        </w:pPrChange>
      </w:pPr>
      <w:proofErr w:type="spellStart"/>
      <w:proofErr w:type="gramStart"/>
      <w:r w:rsidRPr="00BF009B">
        <w:t>netlogo.repeat</w:t>
      </w:r>
      <w:proofErr w:type="gramEnd"/>
      <w:r w:rsidRPr="00BF009B">
        <w:t>_command</w:t>
      </w:r>
      <w:proofErr w:type="spellEnd"/>
      <w:r w:rsidRPr="00BF009B">
        <w:t>('go', 100)</w:t>
      </w:r>
    </w:p>
    <w:p w14:paraId="080A463A" w14:textId="77777777" w:rsidR="00E92E07" w:rsidRPr="00BF009B" w:rsidRDefault="00E92E07" w:rsidP="00616F23">
      <w:pPr>
        <w:pStyle w:val="Code"/>
        <w:pPrChange w:id="128" w:author="Jan Kwakkel" w:date="2017-10-21T14:23:00Z">
          <w:pPr/>
        </w:pPrChange>
      </w:pPr>
    </w:p>
    <w:p w14:paraId="0D34E714" w14:textId="50E40E21" w:rsidR="00E92E07" w:rsidRPr="00BF009B" w:rsidRDefault="00DB08CA" w:rsidP="00616F23">
      <w:pPr>
        <w:pStyle w:val="Code"/>
        <w:pPrChange w:id="129" w:author="Jan Kwakkel" w:date="2017-10-21T14:23:00Z">
          <w:pPr>
            <w:ind w:firstLine="567"/>
          </w:pPr>
        </w:pPrChange>
      </w:pPr>
      <w:proofErr w:type="gramStart"/>
      <w:r>
        <w:t>x</w:t>
      </w:r>
      <w:proofErr w:type="gramEnd"/>
      <w:r>
        <w:t xml:space="preserve"> =</w:t>
      </w:r>
      <w:r w:rsidRPr="00DB08CA">
        <w:t xml:space="preserve"> </w:t>
      </w:r>
      <w:proofErr w:type="spellStart"/>
      <w:r w:rsidRPr="00DB08CA">
        <w:t>netlogo.report</w:t>
      </w:r>
      <w:proofErr w:type="spellEnd"/>
      <w:r w:rsidRPr="00DB08CA">
        <w:t>('map [[?1] -&gt; [</w:t>
      </w:r>
      <w:proofErr w:type="spellStart"/>
      <w:r w:rsidRPr="00DB08CA">
        <w:t>xcor</w:t>
      </w:r>
      <w:proofErr w:type="spellEnd"/>
      <w:r w:rsidRPr="00DB08CA">
        <w:t>] of ?1] sort sheep')</w:t>
      </w:r>
    </w:p>
    <w:p w14:paraId="2F5D97E1" w14:textId="699CBDFD" w:rsidR="00DB08CA" w:rsidRDefault="003335F2" w:rsidP="00616F23">
      <w:pPr>
        <w:pStyle w:val="Code"/>
        <w:pPrChange w:id="130" w:author="Jan Kwakkel" w:date="2017-10-21T14:23:00Z">
          <w:pPr>
            <w:ind w:firstLine="567"/>
          </w:pPr>
        </w:pPrChange>
      </w:pPr>
      <w:proofErr w:type="gramStart"/>
      <w:r>
        <w:t>y</w:t>
      </w:r>
      <w:proofErr w:type="gramEnd"/>
      <w:r w:rsidR="00DB08CA">
        <w:t xml:space="preserve"> =</w:t>
      </w:r>
      <w:r w:rsidR="00DB08CA" w:rsidRPr="00DB08CA">
        <w:t xml:space="preserve"> </w:t>
      </w:r>
      <w:proofErr w:type="spellStart"/>
      <w:r w:rsidR="00DB08CA">
        <w:t>netlogo.report</w:t>
      </w:r>
      <w:proofErr w:type="spellEnd"/>
      <w:r w:rsidR="00DB08CA">
        <w:t>('map [[?1] -&gt; [</w:t>
      </w:r>
      <w:proofErr w:type="spellStart"/>
      <w:r w:rsidR="00DB08CA">
        <w:t>yc</w:t>
      </w:r>
      <w:r w:rsidR="00DB08CA" w:rsidRPr="00DB08CA">
        <w:t>or</w:t>
      </w:r>
      <w:proofErr w:type="spellEnd"/>
      <w:r w:rsidR="00DB08CA" w:rsidRPr="00DB08CA">
        <w:t>] of ?1] sort sheep')</w:t>
      </w:r>
    </w:p>
    <w:p w14:paraId="0D908ED7" w14:textId="33ECF42D" w:rsidR="00E92E07" w:rsidRDefault="00E92E07" w:rsidP="00616F23">
      <w:pPr>
        <w:pStyle w:val="Code"/>
        <w:pPrChange w:id="131" w:author="Jan Kwakkel" w:date="2017-10-21T14:23:00Z">
          <w:pPr>
            <w:ind w:firstLine="567"/>
          </w:pPr>
        </w:pPrChange>
      </w:pPr>
      <w:proofErr w:type="spellStart"/>
      <w:proofErr w:type="gramStart"/>
      <w:r w:rsidRPr="00BF009B">
        <w:t>energy</w:t>
      </w:r>
      <w:proofErr w:type="gramEnd"/>
      <w:r w:rsidR="003335F2">
        <w:t>_sheep</w:t>
      </w:r>
      <w:proofErr w:type="spellEnd"/>
      <w:r w:rsidRPr="00BF009B">
        <w:t xml:space="preserve"> = </w:t>
      </w:r>
      <w:proofErr w:type="spellStart"/>
      <w:r w:rsidR="003335F2" w:rsidRPr="003335F2">
        <w:t>netlogo.report</w:t>
      </w:r>
      <w:proofErr w:type="spellEnd"/>
      <w:r w:rsidR="003335F2" w:rsidRPr="003335F2">
        <w:t>('map [[?1] -&gt; [energy] of ?1] sort sheep')</w:t>
      </w:r>
    </w:p>
    <w:p w14:paraId="7DC48FE4" w14:textId="150EA42E" w:rsidR="00E92E07" w:rsidRPr="00BF009B" w:rsidRDefault="003335F2" w:rsidP="00616F23">
      <w:pPr>
        <w:pStyle w:val="Code"/>
        <w:pPrChange w:id="132" w:author="Jan Kwakkel" w:date="2017-10-21T14:23:00Z">
          <w:pPr>
            <w:ind w:firstLine="567"/>
          </w:pPr>
        </w:pPrChange>
      </w:pPr>
      <w:proofErr w:type="spellStart"/>
      <w:proofErr w:type="gramStart"/>
      <w:r>
        <w:t>energy</w:t>
      </w:r>
      <w:proofErr w:type="gramEnd"/>
      <w:r>
        <w:t>_wolves</w:t>
      </w:r>
      <w:proofErr w:type="spellEnd"/>
      <w:r w:rsidR="00E92E07" w:rsidRPr="00BF009B">
        <w:t xml:space="preserve"> = </w:t>
      </w:r>
      <w:proofErr w:type="spellStart"/>
      <w:r w:rsidRPr="003335F2">
        <w:t>netlogo.report</w:t>
      </w:r>
      <w:proofErr w:type="spellEnd"/>
      <w:r w:rsidRPr="003335F2">
        <w:t>('map [[?</w:t>
      </w:r>
      <w:r>
        <w:t>1] -&gt; [energy] of ?1] sort wolves</w:t>
      </w:r>
      <w:r w:rsidRPr="003335F2">
        <w:t>')</w:t>
      </w:r>
    </w:p>
    <w:p w14:paraId="78D10A19" w14:textId="77777777" w:rsidR="00E92E07" w:rsidRPr="00BF009B" w:rsidRDefault="00E92E07" w:rsidP="00E92E07">
      <w:pPr>
        <w:ind w:firstLine="567"/>
        <w:rPr>
          <w:rFonts w:cs="Arial"/>
          <w:sz w:val="16"/>
          <w:szCs w:val="16"/>
        </w:rPr>
      </w:pPr>
    </w:p>
    <w:p w14:paraId="067D4D0F" w14:textId="77777777" w:rsidR="00E92E07" w:rsidRPr="002929BA" w:rsidRDefault="00E92E07" w:rsidP="00E92E07">
      <w:pPr>
        <w:jc w:val="center"/>
        <w:rPr>
          <w:rFonts w:cs="Arial"/>
        </w:rPr>
      </w:pPr>
    </w:p>
    <w:p w14:paraId="1001E230" w14:textId="77777777" w:rsidR="00E92E07" w:rsidRDefault="00E92E07" w:rsidP="00E92E07">
      <w:pPr>
        <w:keepNext/>
        <w:jc w:val="center"/>
      </w:pPr>
      <w:r w:rsidRPr="002929BA">
        <w:rPr>
          <w:rFonts w:cs="Arial"/>
          <w:noProof/>
        </w:rPr>
        <w:drawing>
          <wp:inline distT="0" distB="0" distL="0" distR="0" wp14:anchorId="33D2C7F6" wp14:editId="1CF11F39">
            <wp:extent cx="5486400" cy="2457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457644"/>
                    </a:xfrm>
                    <a:prstGeom prst="rect">
                      <a:avLst/>
                    </a:prstGeom>
                  </pic:spPr>
                </pic:pic>
              </a:graphicData>
            </a:graphic>
          </wp:inline>
        </w:drawing>
      </w:r>
    </w:p>
    <w:p w14:paraId="334F0595" w14:textId="1D94EEEE" w:rsidR="00E92E07" w:rsidRDefault="00E92E07" w:rsidP="00E92E07">
      <w:pPr>
        <w:pStyle w:val="Caption"/>
        <w:rPr>
          <w:rFonts w:cs="Arial"/>
          <w:sz w:val="20"/>
        </w:rPr>
      </w:pPr>
      <w:r>
        <w:t xml:space="preserve">Figure </w:t>
      </w:r>
      <w:fldSimple w:instr=" SEQ Figure \* ARABIC ">
        <w:r w:rsidR="00926A22">
          <w:rPr>
            <w:noProof/>
          </w:rPr>
          <w:t>2</w:t>
        </w:r>
      </w:fldSimple>
      <w:r>
        <w:t>: Basic plots generated in Python: agent coordinates (left); distribution of energy attribute across agents (right)</w:t>
      </w:r>
    </w:p>
    <w:p w14:paraId="7995FD2B" w14:textId="1950AD5C" w:rsidR="00E92E07" w:rsidRPr="005E1C9B" w:rsidDel="00616F23" w:rsidRDefault="00E92E07" w:rsidP="00616F23">
      <w:pPr>
        <w:rPr>
          <w:del w:id="133" w:author="Jan Kwakkel" w:date="2017-10-21T14:26:00Z"/>
          <w:rFonts w:cs="Arial"/>
        </w:rPr>
        <w:pPrChange w:id="134" w:author="Jan Kwakkel" w:date="2017-10-21T14:25:00Z">
          <w:pPr>
            <w:jc w:val="center"/>
          </w:pPr>
        </w:pPrChange>
      </w:pPr>
    </w:p>
    <w:p w14:paraId="0A1E44DF" w14:textId="7EC6F10E" w:rsidR="00E92E07" w:rsidRDefault="00E92E07" w:rsidP="00E92E07">
      <w:pPr>
        <w:spacing w:line="276" w:lineRule="auto"/>
        <w:rPr>
          <w:rFonts w:cs="Arial"/>
        </w:rPr>
      </w:pPr>
      <w:r>
        <w:rPr>
          <w:rFonts w:cs="Arial"/>
          <w:lang w:val="en-GB"/>
        </w:rPr>
        <w:t>Building on this functionality, t</w:t>
      </w:r>
      <w:r w:rsidRPr="00BF009B">
        <w:rPr>
          <w:rFonts w:cs="Arial"/>
        </w:rPr>
        <w:t xml:space="preserve">he </w:t>
      </w:r>
      <w:proofErr w:type="spellStart"/>
      <w:r w:rsidRPr="000E0DF3">
        <w:rPr>
          <w:rFonts w:cs="Arial"/>
          <w:i/>
        </w:rPr>
        <w:t>repeat_report</w:t>
      </w:r>
      <w:proofErr w:type="spellEnd"/>
      <w:r w:rsidRPr="00BF009B">
        <w:rPr>
          <w:rFonts w:cs="Arial"/>
        </w:rPr>
        <w:t xml:space="preserve"> </w:t>
      </w:r>
      <w:del w:id="135" w:author="Jan Kwakkel" w:date="2017-10-21T14:28:00Z">
        <w:r w:rsidRPr="00BF009B" w:rsidDel="00FD5091">
          <w:rPr>
            <w:rFonts w:cs="Arial"/>
          </w:rPr>
          <w:delText xml:space="preserve">function </w:delText>
        </w:r>
      </w:del>
      <w:ins w:id="136" w:author="Jan Kwakkel" w:date="2017-10-21T14:28:00Z">
        <w:r w:rsidR="00FD5091">
          <w:rPr>
            <w:rFonts w:cs="Arial"/>
          </w:rPr>
          <w:t>method</w:t>
        </w:r>
        <w:r w:rsidR="00FD5091" w:rsidRPr="00BF009B">
          <w:rPr>
            <w:rFonts w:cs="Arial"/>
          </w:rPr>
          <w:t xml:space="preserve"> </w:t>
        </w:r>
      </w:ins>
      <w:r w:rsidRPr="00BF009B">
        <w:rPr>
          <w:rFonts w:cs="Arial"/>
        </w:rPr>
        <w:t xml:space="preserve">returns a </w:t>
      </w:r>
      <w:r>
        <w:rPr>
          <w:rFonts w:cs="Arial"/>
        </w:rPr>
        <w:t xml:space="preserve">Pandas </w:t>
      </w:r>
      <w:proofErr w:type="spellStart"/>
      <w:ins w:id="137" w:author="Jan Kwakkel" w:date="2017-10-21T14:22:00Z">
        <w:r w:rsidR="00616F23">
          <w:rPr>
            <w:rFonts w:cs="Arial"/>
          </w:rPr>
          <w:t>D</w:t>
        </w:r>
      </w:ins>
      <w:del w:id="138" w:author="Jan Kwakkel" w:date="2017-10-21T14:22:00Z">
        <w:r w:rsidRPr="00BF009B" w:rsidDel="00616F23">
          <w:rPr>
            <w:rFonts w:cs="Arial"/>
          </w:rPr>
          <w:delText>d</w:delText>
        </w:r>
      </w:del>
      <w:r w:rsidRPr="00BF009B">
        <w:rPr>
          <w:rFonts w:cs="Arial"/>
        </w:rPr>
        <w:t>ata</w:t>
      </w:r>
      <w:ins w:id="139" w:author="Jan Kwakkel" w:date="2017-10-21T14:22:00Z">
        <w:r w:rsidR="00616F23">
          <w:rPr>
            <w:rFonts w:cs="Arial"/>
          </w:rPr>
          <w:t>Fr</w:t>
        </w:r>
      </w:ins>
      <w:del w:id="140" w:author="Jan Kwakkel" w:date="2017-10-21T14:22:00Z">
        <w:r w:rsidRPr="00BF009B" w:rsidDel="00616F23">
          <w:rPr>
            <w:rFonts w:cs="Arial"/>
          </w:rPr>
          <w:delText>fr</w:delText>
        </w:r>
      </w:del>
      <w:r w:rsidRPr="00BF009B">
        <w:rPr>
          <w:rFonts w:cs="Arial"/>
        </w:rPr>
        <w:t>ame</w:t>
      </w:r>
      <w:proofErr w:type="spellEnd"/>
      <w:r w:rsidRPr="00BF009B">
        <w:rPr>
          <w:rFonts w:cs="Arial"/>
        </w:rPr>
        <w:t xml:space="preserve"> containing reported values over a given number of ticks, for one or multiple </w:t>
      </w:r>
      <w:proofErr w:type="spellStart"/>
      <w:r>
        <w:rPr>
          <w:rFonts w:cs="Arial"/>
        </w:rPr>
        <w:t>NetLogo</w:t>
      </w:r>
      <w:proofErr w:type="spellEnd"/>
      <w:r>
        <w:rPr>
          <w:rFonts w:cs="Arial"/>
        </w:rPr>
        <w:t xml:space="preserve"> </w:t>
      </w:r>
      <w:r w:rsidRPr="00BF009B">
        <w:rPr>
          <w:rFonts w:cs="Arial"/>
        </w:rPr>
        <w:t xml:space="preserve">reporters. </w:t>
      </w:r>
      <w:r>
        <w:rPr>
          <w:rFonts w:cs="Arial"/>
        </w:rPr>
        <w:t xml:space="preserve">In this case, we can first </w:t>
      </w:r>
      <w:r w:rsidRPr="00BF009B">
        <w:rPr>
          <w:rFonts w:cs="Arial"/>
        </w:rPr>
        <w:t xml:space="preserve">track the number of </w:t>
      </w:r>
      <w:r>
        <w:rPr>
          <w:rFonts w:cs="Arial"/>
        </w:rPr>
        <w:t>“</w:t>
      </w:r>
      <w:r w:rsidRPr="00BF009B">
        <w:rPr>
          <w:rFonts w:cs="Arial"/>
        </w:rPr>
        <w:t>wolf</w:t>
      </w:r>
      <w:r>
        <w:rPr>
          <w:rFonts w:cs="Arial"/>
        </w:rPr>
        <w:t>”</w:t>
      </w:r>
      <w:r w:rsidRPr="00BF009B">
        <w:rPr>
          <w:rFonts w:cs="Arial"/>
        </w:rPr>
        <w:t xml:space="preserve"> and </w:t>
      </w:r>
      <w:r>
        <w:rPr>
          <w:rFonts w:cs="Arial"/>
        </w:rPr>
        <w:t>“</w:t>
      </w:r>
      <w:r w:rsidRPr="00BF009B">
        <w:rPr>
          <w:rFonts w:cs="Arial"/>
        </w:rPr>
        <w:t>sheep</w:t>
      </w:r>
      <w:r>
        <w:rPr>
          <w:rFonts w:cs="Arial"/>
        </w:rPr>
        <w:t>”</w:t>
      </w:r>
      <w:r w:rsidRPr="00BF009B">
        <w:rPr>
          <w:rFonts w:cs="Arial"/>
        </w:rPr>
        <w:t xml:space="preserve"> agents over 200 ticks</w:t>
      </w:r>
      <w:r>
        <w:rPr>
          <w:rFonts w:cs="Arial"/>
        </w:rPr>
        <w:t>; t</w:t>
      </w:r>
      <w:r w:rsidRPr="007734A0">
        <w:rPr>
          <w:rFonts w:cs="Arial"/>
        </w:rPr>
        <w:t xml:space="preserve">he </w:t>
      </w:r>
      <w:proofErr w:type="spellStart"/>
      <w:r w:rsidRPr="007734A0">
        <w:rPr>
          <w:rFonts w:cs="Arial"/>
          <w:i/>
        </w:rPr>
        <w:t>repeat_report</w:t>
      </w:r>
      <w:proofErr w:type="spellEnd"/>
      <w:r w:rsidRPr="007734A0">
        <w:rPr>
          <w:rFonts w:cs="Arial"/>
        </w:rPr>
        <w:t xml:space="preserve"> function can also be used with reporters that return an array</w:t>
      </w:r>
      <w:r>
        <w:rPr>
          <w:rFonts w:cs="Arial"/>
        </w:rPr>
        <w:t xml:space="preserve"> – in this case, for the energy of both agent types</w:t>
      </w:r>
      <w:r w:rsidR="00585187">
        <w:rPr>
          <w:rFonts w:cs="Arial"/>
        </w:rPr>
        <w:t xml:space="preserve"> for 5 ticks</w:t>
      </w:r>
      <w:r>
        <w:rPr>
          <w:rFonts w:cs="Arial"/>
        </w:rPr>
        <w:t>:</w:t>
      </w:r>
    </w:p>
    <w:p w14:paraId="0F9A9281" w14:textId="77777777" w:rsidR="00616F23" w:rsidRDefault="00E92E07" w:rsidP="00E92E07">
      <w:pPr>
        <w:ind w:left="567"/>
        <w:rPr>
          <w:ins w:id="141" w:author="Jan Kwakkel" w:date="2017-10-21T14:23:00Z"/>
          <w:rFonts w:cs="Arial"/>
          <w:sz w:val="16"/>
          <w:szCs w:val="16"/>
        </w:rPr>
      </w:pPr>
      <w:del w:id="142" w:author="Jan Kwakkel" w:date="2017-10-21T14:23:00Z">
        <w:r w:rsidDel="00616F23">
          <w:rPr>
            <w:rFonts w:cs="Arial"/>
          </w:rPr>
          <w:br/>
        </w:r>
      </w:del>
    </w:p>
    <w:p w14:paraId="4644E85E" w14:textId="37F31CE8" w:rsidR="00E92E07" w:rsidRPr="00FD5091" w:rsidRDefault="00E92E07" w:rsidP="00FD5091">
      <w:pPr>
        <w:pStyle w:val="Code"/>
        <w:rPr>
          <w:rPrChange w:id="143" w:author="Jan Kwakkel" w:date="2017-10-21T14:29:00Z">
            <w:rPr/>
          </w:rPrChange>
        </w:rPr>
        <w:pPrChange w:id="144" w:author="Jan Kwakkel" w:date="2017-10-21T14:29:00Z">
          <w:pPr>
            <w:ind w:left="567"/>
          </w:pPr>
        </w:pPrChange>
      </w:pPr>
      <w:proofErr w:type="gramStart"/>
      <w:r w:rsidRPr="00FD5091">
        <w:rPr>
          <w:rPrChange w:id="145" w:author="Jan Kwakkel" w:date="2017-10-21T14:29:00Z">
            <w:rPr/>
          </w:rPrChange>
        </w:rPr>
        <w:t>counts</w:t>
      </w:r>
      <w:proofErr w:type="gramEnd"/>
      <w:r w:rsidRPr="00FD5091">
        <w:rPr>
          <w:rPrChange w:id="146" w:author="Jan Kwakkel" w:date="2017-10-21T14:29:00Z">
            <w:rPr/>
          </w:rPrChange>
        </w:rPr>
        <w:t xml:space="preserve"> = </w:t>
      </w:r>
      <w:proofErr w:type="spellStart"/>
      <w:r w:rsidRPr="00FD5091">
        <w:rPr>
          <w:rPrChange w:id="147" w:author="Jan Kwakkel" w:date="2017-10-21T14:29:00Z">
            <w:rPr/>
          </w:rPrChange>
        </w:rPr>
        <w:t>netlogo.repeat_report</w:t>
      </w:r>
      <w:proofErr w:type="spellEnd"/>
      <w:r w:rsidRPr="00FD5091">
        <w:rPr>
          <w:rPrChange w:id="148" w:author="Jan Kwakkel" w:date="2017-10-21T14:29:00Z">
            <w:rPr/>
          </w:rPrChange>
        </w:rPr>
        <w:t xml:space="preserve">(['count </w:t>
      </w:r>
      <w:proofErr w:type="spellStart"/>
      <w:r w:rsidRPr="00FD5091">
        <w:rPr>
          <w:rPrChange w:id="149" w:author="Jan Kwakkel" w:date="2017-10-21T14:29:00Z">
            <w:rPr/>
          </w:rPrChange>
        </w:rPr>
        <w:t>wolves','count</w:t>
      </w:r>
      <w:proofErr w:type="spellEnd"/>
      <w:r w:rsidRPr="00FD5091">
        <w:rPr>
          <w:rPrChange w:id="150" w:author="Jan Kwakkel" w:date="2017-10-21T14:29:00Z">
            <w:rPr/>
          </w:rPrChange>
        </w:rPr>
        <w:t xml:space="preserve"> sheep'], 200)</w:t>
      </w:r>
    </w:p>
    <w:p w14:paraId="5C933151" w14:textId="77777777" w:rsidR="00E92E07" w:rsidRPr="00FD5091" w:rsidRDefault="00E92E07" w:rsidP="00FD5091">
      <w:pPr>
        <w:pStyle w:val="Code"/>
        <w:rPr>
          <w:rPrChange w:id="151" w:author="Jan Kwakkel" w:date="2017-10-21T14:29:00Z">
            <w:rPr/>
          </w:rPrChange>
        </w:rPr>
        <w:pPrChange w:id="152" w:author="Jan Kwakkel" w:date="2017-10-21T14:29:00Z">
          <w:pPr>
            <w:ind w:left="567"/>
          </w:pPr>
        </w:pPrChange>
      </w:pPr>
      <w:proofErr w:type="spellStart"/>
      <w:proofErr w:type="gramStart"/>
      <w:r w:rsidRPr="00FD5091">
        <w:rPr>
          <w:rPrChange w:id="153" w:author="Jan Kwakkel" w:date="2017-10-21T14:29:00Z">
            <w:rPr/>
          </w:rPrChange>
        </w:rPr>
        <w:t>energy</w:t>
      </w:r>
      <w:proofErr w:type="gramEnd"/>
      <w:r w:rsidRPr="00FD5091">
        <w:rPr>
          <w:rPrChange w:id="154" w:author="Jan Kwakkel" w:date="2017-10-21T14:29:00Z">
            <w:rPr/>
          </w:rPrChange>
        </w:rPr>
        <w:t>_df</w:t>
      </w:r>
      <w:proofErr w:type="spellEnd"/>
      <w:r w:rsidRPr="00FD5091">
        <w:rPr>
          <w:rPrChange w:id="155" w:author="Jan Kwakkel" w:date="2017-10-21T14:29:00Z">
            <w:rPr/>
          </w:rPrChange>
        </w:rPr>
        <w:t xml:space="preserve"> = </w:t>
      </w:r>
      <w:proofErr w:type="spellStart"/>
      <w:r w:rsidRPr="00FD5091">
        <w:rPr>
          <w:rPrChange w:id="156" w:author="Jan Kwakkel" w:date="2017-10-21T14:29:00Z">
            <w:rPr/>
          </w:rPrChange>
        </w:rPr>
        <w:t>netlogo.repeat_report</w:t>
      </w:r>
      <w:proofErr w:type="spellEnd"/>
      <w:r w:rsidRPr="00FD5091">
        <w:rPr>
          <w:rPrChange w:id="157" w:author="Jan Kwakkel" w:date="2017-10-21T14:29:00Z">
            <w:rPr/>
          </w:rPrChange>
        </w:rPr>
        <w:t>(['[energy] of wolves', '[energy] of sheep'], 5)</w:t>
      </w:r>
    </w:p>
    <w:p w14:paraId="15D7E218" w14:textId="77777777" w:rsidR="00E92E07" w:rsidRDefault="00E92E07" w:rsidP="00E92E07">
      <w:pPr>
        <w:jc w:val="center"/>
        <w:rPr>
          <w:rFonts w:cs="Arial"/>
        </w:rPr>
      </w:pPr>
    </w:p>
    <w:p w14:paraId="16097B41" w14:textId="77777777" w:rsidR="00E92E07" w:rsidRDefault="00E92E07" w:rsidP="00E92E07">
      <w:pPr>
        <w:keepNext/>
        <w:jc w:val="center"/>
      </w:pPr>
      <w:r w:rsidRPr="002929BA">
        <w:rPr>
          <w:rFonts w:cs="Arial"/>
          <w:noProof/>
        </w:rPr>
        <w:lastRenderedPageBreak/>
        <w:drawing>
          <wp:inline distT="0" distB="0" distL="0" distR="0" wp14:anchorId="23869F20" wp14:editId="698F1361">
            <wp:extent cx="5486400" cy="2389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seri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389880"/>
                    </a:xfrm>
                    <a:prstGeom prst="rect">
                      <a:avLst/>
                    </a:prstGeom>
                  </pic:spPr>
                </pic:pic>
              </a:graphicData>
            </a:graphic>
          </wp:inline>
        </w:drawing>
      </w:r>
    </w:p>
    <w:p w14:paraId="04CA1980" w14:textId="58267233" w:rsidR="00E92E07" w:rsidRPr="005E1C9B" w:rsidRDefault="00E92E07" w:rsidP="00E92E07">
      <w:pPr>
        <w:pStyle w:val="Caption"/>
        <w:rPr>
          <w:rFonts w:cs="Arial"/>
          <w:sz w:val="20"/>
        </w:rPr>
      </w:pPr>
      <w:r>
        <w:br/>
        <w:t xml:space="preserve">Figure </w:t>
      </w:r>
      <w:fldSimple w:instr=" SEQ Figure \* ARABIC ">
        <w:r w:rsidR="00926A22">
          <w:rPr>
            <w:noProof/>
          </w:rPr>
          <w:t>3</w:t>
        </w:r>
      </w:fldSimple>
      <w:r>
        <w:t xml:space="preserve">: </w:t>
      </w:r>
      <w:r w:rsidRPr="00D31361">
        <w:t xml:space="preserve">Python plots using </w:t>
      </w:r>
      <w:proofErr w:type="spellStart"/>
      <w:r w:rsidRPr="005E1C9B">
        <w:rPr>
          <w:i/>
        </w:rPr>
        <w:t>repeat_report</w:t>
      </w:r>
      <w:proofErr w:type="spellEnd"/>
      <w:r w:rsidRPr="00D31361">
        <w:t xml:space="preserve"> function</w:t>
      </w:r>
      <w:r>
        <w:t xml:space="preserve">: number of agents as a function of time (left); number of sheep agents as a function of wolf agents (right) </w:t>
      </w:r>
    </w:p>
    <w:p w14:paraId="5840EF68" w14:textId="77777777" w:rsidR="00E92E07" w:rsidRDefault="00E92E07" w:rsidP="00E92E07">
      <w:pPr>
        <w:jc w:val="center"/>
        <w:outlineLvl w:val="0"/>
        <w:rPr>
          <w:rFonts w:cs="Arial"/>
          <w:lang w:val="en-GB"/>
        </w:rPr>
      </w:pPr>
    </w:p>
    <w:p w14:paraId="4E2D538E" w14:textId="76C1F892" w:rsidR="00E92E07" w:rsidRDefault="00E92E07" w:rsidP="00E92E07">
      <w:pPr>
        <w:spacing w:line="276" w:lineRule="auto"/>
        <w:outlineLvl w:val="0"/>
        <w:rPr>
          <w:rFonts w:cs="Arial"/>
          <w:lang w:val="en-GB"/>
        </w:rPr>
      </w:pPr>
      <w:r>
        <w:rPr>
          <w:rFonts w:cs="Arial"/>
          <w:lang w:val="en-GB"/>
        </w:rPr>
        <w:t xml:space="preserve">In addition to these reporting </w:t>
      </w:r>
      <w:del w:id="158" w:author="Jan Kwakkel" w:date="2017-10-21T14:29:00Z">
        <w:r w:rsidDel="00FD5091">
          <w:rPr>
            <w:rFonts w:cs="Arial"/>
            <w:lang w:val="en-GB"/>
          </w:rPr>
          <w:delText>functions</w:delText>
        </w:r>
      </w:del>
      <w:ins w:id="159" w:author="Jan Kwakkel" w:date="2017-10-21T14:29:00Z">
        <w:r w:rsidR="00FD5091">
          <w:rPr>
            <w:rFonts w:cs="Arial"/>
            <w:lang w:val="en-GB"/>
          </w:rPr>
          <w:t>methods</w:t>
        </w:r>
      </w:ins>
      <w:r w:rsidRPr="007734A0">
        <w:rPr>
          <w:rFonts w:cs="Arial"/>
          <w:lang w:val="en-GB"/>
        </w:rPr>
        <w:t xml:space="preserve">, the </w:t>
      </w:r>
      <w:proofErr w:type="spellStart"/>
      <w:r w:rsidRPr="0080101C">
        <w:rPr>
          <w:rFonts w:cs="Arial"/>
          <w:i/>
          <w:lang w:val="en-GB"/>
        </w:rPr>
        <w:t>patch_report</w:t>
      </w:r>
      <w:proofErr w:type="spellEnd"/>
      <w:r>
        <w:rPr>
          <w:rFonts w:cs="Arial"/>
          <w:lang w:val="en-GB"/>
        </w:rPr>
        <w:t xml:space="preserve"> </w:t>
      </w:r>
      <w:del w:id="160" w:author="Jan Kwakkel" w:date="2017-10-21T14:29:00Z">
        <w:r w:rsidDel="00FD5091">
          <w:rPr>
            <w:rFonts w:cs="Arial"/>
            <w:lang w:val="en-GB"/>
          </w:rPr>
          <w:delText xml:space="preserve">function </w:delText>
        </w:r>
      </w:del>
      <w:ins w:id="161" w:author="Jan Kwakkel" w:date="2017-10-21T14:29:00Z">
        <w:r w:rsidR="00FD5091">
          <w:rPr>
            <w:rFonts w:cs="Arial"/>
            <w:lang w:val="en-GB"/>
          </w:rPr>
          <w:t xml:space="preserve">method </w:t>
        </w:r>
      </w:ins>
      <w:r>
        <w:rPr>
          <w:rFonts w:cs="Arial"/>
          <w:lang w:val="en-GB"/>
        </w:rPr>
        <w:t>can also be</w:t>
      </w:r>
      <w:r w:rsidRPr="007734A0">
        <w:rPr>
          <w:rFonts w:cs="Arial"/>
          <w:lang w:val="en-GB"/>
        </w:rPr>
        <w:t xml:space="preserve"> used to return a </w:t>
      </w:r>
      <w:proofErr w:type="spellStart"/>
      <w:ins w:id="162" w:author="Jan Kwakkel" w:date="2017-10-21T14:29:00Z">
        <w:r w:rsidR="00FD5091">
          <w:rPr>
            <w:rFonts w:cs="Arial"/>
            <w:lang w:val="en-GB"/>
          </w:rPr>
          <w:t>D</w:t>
        </w:r>
      </w:ins>
      <w:del w:id="163" w:author="Jan Kwakkel" w:date="2017-10-21T14:29:00Z">
        <w:r w:rsidRPr="007734A0" w:rsidDel="00FD5091">
          <w:rPr>
            <w:rFonts w:cs="Arial"/>
            <w:lang w:val="en-GB"/>
          </w:rPr>
          <w:delText>d</w:delText>
        </w:r>
      </w:del>
      <w:r w:rsidRPr="007734A0">
        <w:rPr>
          <w:rFonts w:cs="Arial"/>
          <w:lang w:val="en-GB"/>
        </w:rPr>
        <w:t>ata</w:t>
      </w:r>
      <w:ins w:id="164" w:author="Jan Kwakkel" w:date="2017-10-21T14:29:00Z">
        <w:r w:rsidR="00FD5091">
          <w:rPr>
            <w:rFonts w:cs="Arial"/>
            <w:lang w:val="en-GB"/>
          </w:rPr>
          <w:t>F</w:t>
        </w:r>
      </w:ins>
      <w:del w:id="165" w:author="Jan Kwakkel" w:date="2017-10-21T14:29:00Z">
        <w:r w:rsidRPr="007734A0" w:rsidDel="00FD5091">
          <w:rPr>
            <w:rFonts w:cs="Arial"/>
            <w:lang w:val="en-GB"/>
          </w:rPr>
          <w:delText>f</w:delText>
        </w:r>
      </w:del>
      <w:r w:rsidRPr="007734A0">
        <w:rPr>
          <w:rFonts w:cs="Arial"/>
          <w:lang w:val="en-GB"/>
        </w:rPr>
        <w:t>rame</w:t>
      </w:r>
      <w:proofErr w:type="spellEnd"/>
      <w:r w:rsidRPr="007734A0">
        <w:rPr>
          <w:rFonts w:cs="Arial"/>
          <w:lang w:val="en-GB"/>
        </w:rPr>
        <w:t xml:space="preserve"> </w:t>
      </w:r>
      <w:proofErr w:type="gramStart"/>
      <w:r w:rsidRPr="007734A0">
        <w:rPr>
          <w:rFonts w:cs="Arial"/>
          <w:lang w:val="en-GB"/>
        </w:rPr>
        <w:t>which</w:t>
      </w:r>
      <w:proofErr w:type="gramEnd"/>
      <w:r w:rsidRPr="007734A0">
        <w:rPr>
          <w:rFonts w:cs="Arial"/>
          <w:lang w:val="en-GB"/>
        </w:rPr>
        <w:t xml:space="preserve"> (</w:t>
      </w:r>
      <w:r>
        <w:rPr>
          <w:rFonts w:cs="Arial"/>
          <w:lang w:val="en-GB"/>
        </w:rPr>
        <w:t xml:space="preserve">for this example) contains the </w:t>
      </w:r>
      <w:r w:rsidRPr="00AB7484">
        <w:rPr>
          <w:rFonts w:cs="Arial"/>
          <w:i/>
          <w:lang w:val="en-GB"/>
        </w:rPr>
        <w:t>countdown</w:t>
      </w:r>
      <w:r w:rsidRPr="007734A0">
        <w:rPr>
          <w:rFonts w:cs="Arial"/>
          <w:lang w:val="en-GB"/>
        </w:rPr>
        <w:t xml:space="preserve"> a</w:t>
      </w:r>
      <w:r>
        <w:rPr>
          <w:rFonts w:cs="Arial"/>
          <w:lang w:val="en-GB"/>
        </w:rPr>
        <w:t xml:space="preserve">ttribute of each </w:t>
      </w:r>
      <w:proofErr w:type="spellStart"/>
      <w:r>
        <w:rPr>
          <w:rFonts w:cs="Arial"/>
          <w:lang w:val="en-GB"/>
        </w:rPr>
        <w:t>NetLogo</w:t>
      </w:r>
      <w:proofErr w:type="spellEnd"/>
      <w:r>
        <w:rPr>
          <w:rFonts w:cs="Arial"/>
          <w:lang w:val="en-GB"/>
        </w:rPr>
        <w:t xml:space="preserve"> patch:</w:t>
      </w:r>
    </w:p>
    <w:p w14:paraId="3BEB4235" w14:textId="77777777" w:rsidR="00E92E07" w:rsidRPr="0080101C" w:rsidRDefault="00E92E07" w:rsidP="00E92E07">
      <w:pPr>
        <w:spacing w:line="276" w:lineRule="auto"/>
        <w:outlineLvl w:val="0"/>
        <w:rPr>
          <w:rFonts w:cs="Arial"/>
          <w:lang w:val="en-GB"/>
        </w:rPr>
      </w:pPr>
    </w:p>
    <w:p w14:paraId="4B57BA01" w14:textId="0409754C" w:rsidR="00E92E07" w:rsidRPr="0080101C" w:rsidRDefault="003D2DAC" w:rsidP="00FD5091">
      <w:pPr>
        <w:pStyle w:val="Code"/>
        <w:rPr>
          <w:lang w:val="en-GB"/>
        </w:rPr>
        <w:pPrChange w:id="166" w:author="Jan Kwakkel" w:date="2017-10-21T14:29:00Z">
          <w:pPr>
            <w:spacing w:line="276" w:lineRule="auto"/>
            <w:ind w:firstLine="567"/>
            <w:outlineLvl w:val="0"/>
          </w:pPr>
        </w:pPrChange>
      </w:pPr>
      <w:proofErr w:type="spellStart"/>
      <w:proofErr w:type="gramStart"/>
      <w:r>
        <w:rPr>
          <w:lang w:val="en-GB"/>
        </w:rPr>
        <w:t>patch</w:t>
      </w:r>
      <w:proofErr w:type="gramEnd"/>
      <w:r w:rsidR="00E92E07" w:rsidRPr="0080101C">
        <w:rPr>
          <w:lang w:val="en-GB"/>
        </w:rPr>
        <w:t>_df</w:t>
      </w:r>
      <w:proofErr w:type="spellEnd"/>
      <w:r w:rsidR="00E92E07" w:rsidRPr="0080101C">
        <w:rPr>
          <w:lang w:val="en-GB"/>
        </w:rPr>
        <w:t xml:space="preserve"> = </w:t>
      </w:r>
      <w:proofErr w:type="spellStart"/>
      <w:r w:rsidR="00E92E07" w:rsidRPr="0080101C">
        <w:rPr>
          <w:lang w:val="en-GB"/>
        </w:rPr>
        <w:t>netlogo.patch_report</w:t>
      </w:r>
      <w:proofErr w:type="spellEnd"/>
      <w:r w:rsidR="00E92E07" w:rsidRPr="0080101C">
        <w:rPr>
          <w:lang w:val="en-GB"/>
        </w:rPr>
        <w:t>('countdown')</w:t>
      </w:r>
    </w:p>
    <w:p w14:paraId="7F878E87" w14:textId="77777777" w:rsidR="00E92E07" w:rsidRDefault="00E92E07" w:rsidP="00E92E07">
      <w:pPr>
        <w:spacing w:line="276" w:lineRule="auto"/>
        <w:outlineLvl w:val="0"/>
        <w:rPr>
          <w:rFonts w:cs="Arial"/>
          <w:lang w:val="en-GB"/>
        </w:rPr>
      </w:pPr>
    </w:p>
    <w:p w14:paraId="0E73CCE7" w14:textId="23388748" w:rsidR="00E92E07" w:rsidRDefault="00E92E07" w:rsidP="00E92E07">
      <w:pPr>
        <w:spacing w:line="276" w:lineRule="auto"/>
        <w:outlineLvl w:val="0"/>
        <w:rPr>
          <w:rFonts w:cs="Arial"/>
          <w:lang w:val="en-GB"/>
        </w:rPr>
      </w:pPr>
      <w:r w:rsidRPr="007734A0">
        <w:rPr>
          <w:rFonts w:cs="Arial"/>
          <w:lang w:val="en-GB"/>
        </w:rPr>
        <w:t xml:space="preserve">This </w:t>
      </w:r>
      <w:proofErr w:type="spellStart"/>
      <w:r w:rsidRPr="007734A0">
        <w:rPr>
          <w:rFonts w:cs="Arial"/>
          <w:lang w:val="en-GB"/>
        </w:rPr>
        <w:t>dataframe</w:t>
      </w:r>
      <w:proofErr w:type="spellEnd"/>
      <w:r w:rsidRPr="007734A0">
        <w:rPr>
          <w:rFonts w:cs="Arial"/>
          <w:lang w:val="en-GB"/>
        </w:rPr>
        <w:t xml:space="preserve"> essentially replicates the </w:t>
      </w:r>
      <w:proofErr w:type="spellStart"/>
      <w:r w:rsidRPr="007734A0">
        <w:rPr>
          <w:rFonts w:cs="Arial"/>
          <w:lang w:val="en-GB"/>
        </w:rPr>
        <w:t>NetLogo</w:t>
      </w:r>
      <w:proofErr w:type="spellEnd"/>
      <w:r w:rsidRPr="007734A0">
        <w:rPr>
          <w:rFonts w:cs="Arial"/>
          <w:lang w:val="en-GB"/>
        </w:rPr>
        <w:t xml:space="preserve"> environment, with column labels corresponding to the </w:t>
      </w:r>
      <w:proofErr w:type="spellStart"/>
      <w:r>
        <w:rPr>
          <w:rFonts w:cs="Arial"/>
          <w:lang w:val="en-GB"/>
        </w:rPr>
        <w:t>p</w:t>
      </w:r>
      <w:r w:rsidRPr="0080101C">
        <w:rPr>
          <w:rFonts w:cs="Arial"/>
          <w:i/>
          <w:lang w:val="en-GB"/>
        </w:rPr>
        <w:t>xcor</w:t>
      </w:r>
      <w:proofErr w:type="spellEnd"/>
      <w:r w:rsidRPr="007734A0">
        <w:rPr>
          <w:rFonts w:cs="Arial"/>
          <w:lang w:val="en-GB"/>
        </w:rPr>
        <w:t xml:space="preserve"> patch coordinates, and</w:t>
      </w:r>
      <w:r>
        <w:rPr>
          <w:rFonts w:cs="Arial"/>
          <w:lang w:val="en-GB"/>
        </w:rPr>
        <w:t xml:space="preserve"> row</w:t>
      </w:r>
      <w:r w:rsidRPr="007734A0">
        <w:rPr>
          <w:rFonts w:cs="Arial"/>
          <w:lang w:val="en-GB"/>
        </w:rPr>
        <w:t xml:space="preserve"> indices following the </w:t>
      </w:r>
      <w:proofErr w:type="spellStart"/>
      <w:r w:rsidRPr="0080101C">
        <w:rPr>
          <w:rFonts w:cs="Arial"/>
          <w:i/>
          <w:lang w:val="en-GB"/>
        </w:rPr>
        <w:t>pycor</w:t>
      </w:r>
      <w:proofErr w:type="spellEnd"/>
      <w:r w:rsidRPr="0080101C">
        <w:rPr>
          <w:rFonts w:cs="Arial"/>
          <w:i/>
          <w:lang w:val="en-GB"/>
        </w:rPr>
        <w:t xml:space="preserve"> </w:t>
      </w:r>
      <w:r w:rsidRPr="007734A0">
        <w:rPr>
          <w:rFonts w:cs="Arial"/>
          <w:lang w:val="en-GB"/>
        </w:rPr>
        <w:t xml:space="preserve">coordinates. The </w:t>
      </w:r>
      <w:proofErr w:type="spellStart"/>
      <w:r w:rsidRPr="007734A0">
        <w:rPr>
          <w:rFonts w:cs="Arial"/>
          <w:lang w:val="en-GB"/>
        </w:rPr>
        <w:t>dataframes</w:t>
      </w:r>
      <w:proofErr w:type="spellEnd"/>
      <w:r w:rsidRPr="007734A0">
        <w:rPr>
          <w:rFonts w:cs="Arial"/>
          <w:lang w:val="en-GB"/>
        </w:rPr>
        <w:t xml:space="preserve"> can be manipulated with any of the existing Pandas functions, for instance by exporting to an Excel file. The </w:t>
      </w:r>
      <w:proofErr w:type="spellStart"/>
      <w:r w:rsidRPr="0080101C">
        <w:rPr>
          <w:rFonts w:cs="Arial"/>
          <w:i/>
          <w:lang w:val="en-GB"/>
        </w:rPr>
        <w:t>patch_set</w:t>
      </w:r>
      <w:proofErr w:type="spellEnd"/>
      <w:r w:rsidRPr="007734A0">
        <w:rPr>
          <w:rFonts w:cs="Arial"/>
          <w:lang w:val="en-GB"/>
        </w:rPr>
        <w:t xml:space="preserve"> function provides the inverse functionality to </w:t>
      </w:r>
      <w:proofErr w:type="spellStart"/>
      <w:r w:rsidRPr="0080101C">
        <w:rPr>
          <w:rFonts w:cs="Arial"/>
          <w:i/>
          <w:lang w:val="en-GB"/>
        </w:rPr>
        <w:t>patch_report</w:t>
      </w:r>
      <w:proofErr w:type="spellEnd"/>
      <w:r w:rsidRPr="007734A0">
        <w:rPr>
          <w:rFonts w:cs="Arial"/>
          <w:lang w:val="en-GB"/>
        </w:rPr>
        <w:t xml:space="preserve">, and updates the </w:t>
      </w:r>
      <w:proofErr w:type="spellStart"/>
      <w:r w:rsidRPr="007734A0">
        <w:rPr>
          <w:rFonts w:cs="Arial"/>
          <w:lang w:val="en-GB"/>
        </w:rPr>
        <w:t>NetLogo</w:t>
      </w:r>
      <w:proofErr w:type="spellEnd"/>
      <w:r w:rsidRPr="007734A0">
        <w:rPr>
          <w:rFonts w:cs="Arial"/>
          <w:lang w:val="en-GB"/>
        </w:rPr>
        <w:t xml:space="preserve"> environment from a </w:t>
      </w:r>
      <w:proofErr w:type="spellStart"/>
      <w:r w:rsidRPr="007734A0">
        <w:rPr>
          <w:rFonts w:cs="Arial"/>
          <w:lang w:val="en-GB"/>
        </w:rPr>
        <w:t>dataframe</w:t>
      </w:r>
      <w:proofErr w:type="spellEnd"/>
      <w:r w:rsidRPr="007734A0">
        <w:rPr>
          <w:rFonts w:cs="Arial"/>
          <w:lang w:val="en-GB"/>
        </w:rPr>
        <w:t>.</w:t>
      </w:r>
    </w:p>
    <w:p w14:paraId="4AAA9B24" w14:textId="77777777" w:rsidR="006B770E" w:rsidRDefault="006B770E" w:rsidP="00E92E07">
      <w:pPr>
        <w:spacing w:line="276" w:lineRule="auto"/>
        <w:outlineLvl w:val="0"/>
        <w:rPr>
          <w:rFonts w:cs="Arial"/>
          <w:lang w:val="en-GB"/>
        </w:rPr>
      </w:pPr>
    </w:p>
    <w:p w14:paraId="0B887723" w14:textId="77777777" w:rsidR="00E92E07" w:rsidRDefault="00E92E07" w:rsidP="00E92E07">
      <w:pPr>
        <w:keepNext/>
        <w:spacing w:line="276" w:lineRule="auto"/>
        <w:jc w:val="center"/>
        <w:outlineLvl w:val="0"/>
      </w:pPr>
      <w:r>
        <w:rPr>
          <w:rFonts w:cs="Arial"/>
          <w:noProof/>
        </w:rPr>
        <w:drawing>
          <wp:inline distT="0" distB="0" distL="0" distR="0" wp14:anchorId="770A5B2F" wp14:editId="770283E5">
            <wp:extent cx="3596508" cy="3020399"/>
            <wp:effectExtent l="0" t="0" r="444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untdow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6508" cy="3020399"/>
                    </a:xfrm>
                    <a:prstGeom prst="rect">
                      <a:avLst/>
                    </a:prstGeom>
                  </pic:spPr>
                </pic:pic>
              </a:graphicData>
            </a:graphic>
          </wp:inline>
        </w:drawing>
      </w:r>
    </w:p>
    <w:p w14:paraId="31F16C45" w14:textId="19B004D9" w:rsidR="00575DB3" w:rsidRDefault="00E92E07" w:rsidP="00575DB3">
      <w:pPr>
        <w:pStyle w:val="Caption"/>
      </w:pPr>
      <w:r>
        <w:t xml:space="preserve">Figure </w:t>
      </w:r>
      <w:fldSimple w:instr=" SEQ Figure \* ARABIC ">
        <w:r w:rsidR="00926A22">
          <w:rPr>
            <w:noProof/>
          </w:rPr>
          <w:t>4</w:t>
        </w:r>
      </w:fldSimple>
      <w:r>
        <w:t xml:space="preserve">: </w:t>
      </w:r>
      <w:r w:rsidRPr="00501301">
        <w:t xml:space="preserve">Python plot using </w:t>
      </w:r>
      <w:proofErr w:type="spellStart"/>
      <w:r w:rsidRPr="005E1C9B">
        <w:rPr>
          <w:i/>
        </w:rPr>
        <w:t>patch_report</w:t>
      </w:r>
      <w:proofErr w:type="spellEnd"/>
      <w:r w:rsidRPr="00501301">
        <w:t xml:space="preserve"> function</w:t>
      </w:r>
      <w:r>
        <w:t xml:space="preserve">: distribution of the </w:t>
      </w:r>
      <w:r w:rsidRPr="00AB7484">
        <w:rPr>
          <w:i/>
        </w:rPr>
        <w:t>countdown</w:t>
      </w:r>
      <w:r>
        <w:t xml:space="preserve"> patch attribut</w:t>
      </w:r>
      <w:r w:rsidR="00575DB3">
        <w:t xml:space="preserve">e across the </w:t>
      </w:r>
      <w:proofErr w:type="spellStart"/>
      <w:r w:rsidR="00575DB3">
        <w:t>NetLogo</w:t>
      </w:r>
      <w:proofErr w:type="spellEnd"/>
      <w:r w:rsidR="00575DB3">
        <w:t xml:space="preserve"> environment</w:t>
      </w:r>
    </w:p>
    <w:p w14:paraId="132D1766" w14:textId="43E76CCF" w:rsidR="00575DB3" w:rsidRDefault="00575DB3" w:rsidP="00575DB3"/>
    <w:p w14:paraId="74CCEEB2" w14:textId="34BAE9A0" w:rsidR="00575DB3" w:rsidRDefault="00575DB3" w:rsidP="00575DB3">
      <w:pPr>
        <w:outlineLvl w:val="0"/>
      </w:pPr>
    </w:p>
    <w:p w14:paraId="01A176A5" w14:textId="77777777" w:rsidR="00AA0166" w:rsidRDefault="00AA0166" w:rsidP="00575DB3">
      <w:pPr>
        <w:outlineLvl w:val="0"/>
        <w:rPr>
          <w:rFonts w:cs="Arial"/>
        </w:rPr>
      </w:pPr>
    </w:p>
    <w:p w14:paraId="74EE22B7" w14:textId="56BA8A92" w:rsidR="00575DB3" w:rsidRPr="00575DB3" w:rsidDel="00FD5091" w:rsidRDefault="00575DB3" w:rsidP="00575DB3">
      <w:pPr>
        <w:pStyle w:val="ListParagraph"/>
        <w:numPr>
          <w:ilvl w:val="1"/>
          <w:numId w:val="15"/>
        </w:numPr>
        <w:outlineLvl w:val="0"/>
        <w:rPr>
          <w:del w:id="167" w:author="Jan Kwakkel" w:date="2017-10-21T14:29:00Z"/>
          <w:rFonts w:cs="Arial"/>
          <w:b/>
          <w:lang w:val="en-GB"/>
        </w:rPr>
      </w:pPr>
      <w:r>
        <w:rPr>
          <w:rFonts w:cs="Arial"/>
          <w:b/>
        </w:rPr>
        <w:lastRenderedPageBreak/>
        <w:t xml:space="preserve">Using Python for </w:t>
      </w:r>
      <w:r w:rsidR="006F40CF">
        <w:rPr>
          <w:rFonts w:cs="Arial"/>
          <w:b/>
        </w:rPr>
        <w:t>global sensitivity</w:t>
      </w:r>
      <w:r>
        <w:rPr>
          <w:rFonts w:cs="Arial"/>
          <w:b/>
        </w:rPr>
        <w:t xml:space="preserve"> analysis</w:t>
      </w:r>
      <w:r w:rsidR="006F40CF">
        <w:rPr>
          <w:rFonts w:cs="Arial"/>
          <w:b/>
        </w:rPr>
        <w:t xml:space="preserve"> on a </w:t>
      </w:r>
      <w:proofErr w:type="spellStart"/>
      <w:r w:rsidR="006F40CF">
        <w:rPr>
          <w:rFonts w:cs="Arial"/>
          <w:b/>
        </w:rPr>
        <w:t>NetLogo</w:t>
      </w:r>
      <w:proofErr w:type="spellEnd"/>
      <w:r w:rsidR="006F40CF">
        <w:rPr>
          <w:rFonts w:cs="Arial"/>
          <w:b/>
        </w:rPr>
        <w:t xml:space="preserve"> model</w:t>
      </w:r>
    </w:p>
    <w:p w14:paraId="242E4639" w14:textId="77777777" w:rsidR="00575DB3" w:rsidRPr="00FD5091" w:rsidRDefault="00575DB3" w:rsidP="00FD5091">
      <w:pPr>
        <w:pStyle w:val="ListParagraph"/>
        <w:numPr>
          <w:ilvl w:val="1"/>
          <w:numId w:val="15"/>
        </w:numPr>
        <w:outlineLvl w:val="0"/>
        <w:rPr>
          <w:rFonts w:cs="Arial"/>
          <w:lang w:val="en-GB"/>
          <w:rPrChange w:id="168" w:author="Jan Kwakkel" w:date="2017-10-21T14:29:00Z">
            <w:rPr>
              <w:lang w:val="en-GB"/>
            </w:rPr>
          </w:rPrChange>
        </w:rPr>
        <w:pPrChange w:id="169" w:author="Jan Kwakkel" w:date="2017-10-21T14:29:00Z">
          <w:pPr>
            <w:spacing w:line="276" w:lineRule="auto"/>
          </w:pPr>
        </w:pPrChange>
      </w:pPr>
    </w:p>
    <w:p w14:paraId="032E8EA8" w14:textId="1544ED34" w:rsidR="00E92E07" w:rsidRDefault="00E80B03" w:rsidP="00547A60">
      <w:pPr>
        <w:spacing w:line="276" w:lineRule="auto"/>
        <w:rPr>
          <w:rFonts w:cs="Arial"/>
        </w:rPr>
      </w:pPr>
      <w:r>
        <w:rPr>
          <w:rFonts w:cs="Arial"/>
        </w:rPr>
        <w:t xml:space="preserve">The Python environment enables access to a wide variety of packages to support the development and analysis of </w:t>
      </w:r>
      <w:proofErr w:type="spellStart"/>
      <w:r>
        <w:rPr>
          <w:rFonts w:cs="Arial"/>
        </w:rPr>
        <w:t>NetLogo</w:t>
      </w:r>
      <w:proofErr w:type="spellEnd"/>
      <w:r>
        <w:rPr>
          <w:rFonts w:cs="Arial"/>
        </w:rPr>
        <w:t xml:space="preserve"> models. As an example, this subsection </w:t>
      </w:r>
      <w:r w:rsidR="006F40CF">
        <w:rPr>
          <w:rFonts w:cs="Arial"/>
        </w:rPr>
        <w:t>uses</w:t>
      </w:r>
      <w:r>
        <w:rPr>
          <w:rFonts w:cs="Arial"/>
        </w:rPr>
        <w:t xml:space="preserve"> </w:t>
      </w:r>
      <w:r w:rsidR="006F40CF">
        <w:rPr>
          <w:rFonts w:cs="Arial"/>
        </w:rPr>
        <w:t xml:space="preserve">the </w:t>
      </w:r>
      <w:proofErr w:type="spellStart"/>
      <w:r w:rsidR="006F40CF">
        <w:rPr>
          <w:rFonts w:cs="Arial"/>
        </w:rPr>
        <w:t>SALib</w:t>
      </w:r>
      <w:proofErr w:type="spellEnd"/>
      <w:r w:rsidR="006F40CF">
        <w:rPr>
          <w:rFonts w:cs="Arial"/>
        </w:rPr>
        <w:t xml:space="preserve"> Python library </w:t>
      </w:r>
      <w:r w:rsidR="006F40CF">
        <w:rPr>
          <w:rFonts w:cs="Arial"/>
        </w:rPr>
        <w:fldChar w:fldCharType="begin"/>
      </w:r>
      <w:r w:rsidR="006F40CF">
        <w:rPr>
          <w:rFonts w:cs="Arial"/>
        </w:rPr>
        <w:instrText xml:space="preserve"> ADDIN ZOTERO_ITEM CSL_CITATION {"citationID":"183gvup186","properties":{"formattedCitation":"(Herman &amp; Usher, 2017)","plainCitation":"(Herman &amp; Usher, 2017)"},"citationItems":[{"id":2029,"uris":["http://zotero.org/users/2226826/items/4I6QZH66"],"uri":["http://zotero.org/users/2226826/items/4I6QZH66"],"itemData":{"id":2029,"type":"article-journal","title":"SALib: An open-source Python library for Sensitivity Analysis","container-title":"The Journal of Open Source Software","volume":"2","issue":"9","source":"CrossRef","URL":"http://joss.theoj.org/papers/10.21105/joss.00097","DOI":"10.21105/joss.00097","shortTitle":"SALib","author":[{"family":"Herman","given":"Jon"},{"family":"Usher","given":"Will"}],"issued":{"date-parts":[["2017",1,10]]}}}],"schema":"https://github.com/citation-style-language/schema/raw/master/csl-citation.json"} </w:instrText>
      </w:r>
      <w:r w:rsidR="006F40CF">
        <w:rPr>
          <w:rFonts w:cs="Arial"/>
        </w:rPr>
        <w:fldChar w:fldCharType="separate"/>
      </w:r>
      <w:r w:rsidR="006F40CF" w:rsidRPr="00E80B03">
        <w:rPr>
          <w:rFonts w:cs="Arial"/>
        </w:rPr>
        <w:t>(Herman &amp; Usher, 2017)</w:t>
      </w:r>
      <w:r w:rsidR="006F40CF">
        <w:rPr>
          <w:rFonts w:cs="Arial"/>
        </w:rPr>
        <w:fldChar w:fldCharType="end"/>
      </w:r>
      <w:r w:rsidR="006F40CF">
        <w:rPr>
          <w:rFonts w:cs="Arial"/>
        </w:rPr>
        <w:t xml:space="preserve"> for </w:t>
      </w:r>
      <w:r>
        <w:rPr>
          <w:rFonts w:cs="Arial"/>
        </w:rPr>
        <w:t xml:space="preserve">a </w:t>
      </w:r>
      <w:proofErr w:type="spellStart"/>
      <w:r w:rsidR="006F40CF">
        <w:rPr>
          <w:rFonts w:cs="Arial"/>
        </w:rPr>
        <w:t>Sobol</w:t>
      </w:r>
      <w:proofErr w:type="spellEnd"/>
      <w:r w:rsidR="006F40CF">
        <w:rPr>
          <w:rFonts w:cs="Arial"/>
        </w:rPr>
        <w:t xml:space="preserve"> </w:t>
      </w:r>
      <w:r>
        <w:rPr>
          <w:rFonts w:cs="Arial"/>
        </w:rPr>
        <w:t xml:space="preserve">global sensitivity analysis on the Wolf Sheep Predation </w:t>
      </w:r>
      <w:r w:rsidR="00926A22">
        <w:rPr>
          <w:rFonts w:cs="Arial"/>
        </w:rPr>
        <w:t xml:space="preserve">model. The </w:t>
      </w:r>
      <w:proofErr w:type="spellStart"/>
      <w:r w:rsidR="00926A22">
        <w:rPr>
          <w:rFonts w:cs="Arial"/>
        </w:rPr>
        <w:t>SALib</w:t>
      </w:r>
      <w:proofErr w:type="spellEnd"/>
      <w:r w:rsidR="006F40CF">
        <w:rPr>
          <w:rFonts w:cs="Arial"/>
        </w:rPr>
        <w:t xml:space="preserve"> library can be applied to </w:t>
      </w:r>
      <w:r>
        <w:rPr>
          <w:rFonts w:cs="Arial"/>
        </w:rPr>
        <w:t xml:space="preserve">extend the functionality of </w:t>
      </w:r>
      <w:proofErr w:type="spellStart"/>
      <w:r>
        <w:rPr>
          <w:rFonts w:cs="Arial"/>
        </w:rPr>
        <w:t>NetLogo’</w:t>
      </w:r>
      <w:r w:rsidR="006F40CF">
        <w:rPr>
          <w:rFonts w:cs="Arial"/>
        </w:rPr>
        <w:t>s</w:t>
      </w:r>
      <w:proofErr w:type="spellEnd"/>
      <w:r w:rsidR="006F40CF">
        <w:rPr>
          <w:rFonts w:cs="Arial"/>
        </w:rPr>
        <w:t xml:space="preserve"> native </w:t>
      </w:r>
      <w:proofErr w:type="spellStart"/>
      <w:r w:rsidR="006F40CF">
        <w:rPr>
          <w:rFonts w:cs="Arial"/>
        </w:rPr>
        <w:t>BehaviorSpace</w:t>
      </w:r>
      <w:proofErr w:type="spellEnd"/>
      <w:r w:rsidR="006F40CF">
        <w:rPr>
          <w:rFonts w:cs="Arial"/>
        </w:rPr>
        <w:t xml:space="preserve"> tool, </w:t>
      </w:r>
      <w:r w:rsidR="00926A22">
        <w:rPr>
          <w:rFonts w:cs="Arial"/>
        </w:rPr>
        <w:t>with</w:t>
      </w:r>
      <w:r w:rsidR="006F40CF">
        <w:rPr>
          <w:rFonts w:cs="Arial"/>
        </w:rPr>
        <w:t xml:space="preserve"> sampling and analysis modules for techniques including </w:t>
      </w:r>
      <w:proofErr w:type="spellStart"/>
      <w:r w:rsidR="006F40CF">
        <w:rPr>
          <w:rFonts w:cs="Arial"/>
        </w:rPr>
        <w:t>Sobol</w:t>
      </w:r>
      <w:proofErr w:type="spellEnd"/>
      <w:r w:rsidR="006F40CF">
        <w:rPr>
          <w:rFonts w:cs="Arial"/>
        </w:rPr>
        <w:t xml:space="preserve"> indices, Morris elementary effects, and </w:t>
      </w:r>
      <w:r w:rsidR="006F40CF" w:rsidRPr="006F40CF">
        <w:rPr>
          <w:rFonts w:cs="Arial"/>
        </w:rPr>
        <w:t>Fourier amplitude sensitivity testing</w:t>
      </w:r>
      <w:ins w:id="170" w:author="Jan Kwakkel" w:date="2017-10-21T14:30:00Z">
        <w:r w:rsidR="00FD5091">
          <w:rPr>
            <w:rFonts w:cs="Arial"/>
          </w:rPr>
          <w:t xml:space="preserve"> &lt;refs needed&gt;</w:t>
        </w:r>
      </w:ins>
      <w:r w:rsidR="006F40CF">
        <w:rPr>
          <w:rFonts w:cs="Arial"/>
        </w:rPr>
        <w:t>.</w:t>
      </w:r>
    </w:p>
    <w:p w14:paraId="20373AFE" w14:textId="01DEF1C7" w:rsidR="006F40CF" w:rsidRDefault="006F40CF" w:rsidP="00547A60">
      <w:pPr>
        <w:spacing w:line="276" w:lineRule="auto"/>
        <w:rPr>
          <w:rFonts w:cs="Arial"/>
        </w:rPr>
      </w:pPr>
    </w:p>
    <w:p w14:paraId="60EE080D" w14:textId="07398D20" w:rsidR="006F40CF" w:rsidRDefault="006F40CF" w:rsidP="00547A60">
      <w:pPr>
        <w:spacing w:line="276" w:lineRule="auto"/>
        <w:rPr>
          <w:rFonts w:cs="Arial"/>
        </w:rPr>
      </w:pPr>
      <w:proofErr w:type="spellStart"/>
      <w:r w:rsidRPr="006F40CF">
        <w:rPr>
          <w:rFonts w:cs="Arial"/>
        </w:rPr>
        <w:t>SALib</w:t>
      </w:r>
      <w:proofErr w:type="spellEnd"/>
      <w:r w:rsidRPr="006F40CF">
        <w:rPr>
          <w:rFonts w:cs="Arial"/>
        </w:rPr>
        <w:t xml:space="preserve"> relies on a problem definition </w:t>
      </w:r>
      <w:del w:id="171" w:author="Jan Kwakkel" w:date="2017-10-21T14:30:00Z">
        <w:r w:rsidRPr="006F40CF" w:rsidDel="00FD5091">
          <w:rPr>
            <w:rFonts w:cs="Arial"/>
          </w:rPr>
          <w:delText>dictionary which</w:delText>
        </w:r>
      </w:del>
      <w:ins w:id="172" w:author="Jan Kwakkel" w:date="2017-10-21T14:30:00Z">
        <w:r w:rsidR="00FD5091" w:rsidRPr="006F40CF">
          <w:rPr>
            <w:rFonts w:cs="Arial"/>
          </w:rPr>
          <w:t>dictionary</w:t>
        </w:r>
      </w:ins>
      <w:ins w:id="173" w:author="Jan Kwakkel" w:date="2017-10-21T14:31:00Z">
        <w:r w:rsidR="00FD5091">
          <w:rPr>
            <w:rFonts w:cs="Arial"/>
          </w:rPr>
          <w:t xml:space="preserve"> (i.e., </w:t>
        </w:r>
      </w:ins>
      <w:ins w:id="174" w:author="Jan Kwakkel" w:date="2017-10-21T14:32:00Z">
        <w:r w:rsidR="00FD5091">
          <w:rPr>
            <w:rFonts w:cs="Arial"/>
          </w:rPr>
          <w:t>a key value map</w:t>
        </w:r>
      </w:ins>
      <w:ins w:id="175" w:author="Jan Kwakkel" w:date="2017-10-21T14:31:00Z">
        <w:r w:rsidR="00FD5091">
          <w:rPr>
            <w:rFonts w:cs="Arial"/>
          </w:rPr>
          <w:t>)</w:t>
        </w:r>
      </w:ins>
      <w:ins w:id="176" w:author="Jan Kwakkel" w:date="2017-10-21T14:30:00Z">
        <w:r w:rsidR="00FD5091" w:rsidRPr="006F40CF">
          <w:rPr>
            <w:rFonts w:cs="Arial"/>
          </w:rPr>
          <w:t>, which</w:t>
        </w:r>
      </w:ins>
      <w:r w:rsidRPr="006F40CF">
        <w:rPr>
          <w:rFonts w:cs="Arial"/>
        </w:rPr>
        <w:t xml:space="preserve"> contains the number of input parameters to sample, their names (which should here correspond to a </w:t>
      </w:r>
      <w:proofErr w:type="spellStart"/>
      <w:r w:rsidRPr="006F40CF">
        <w:rPr>
          <w:rFonts w:cs="Arial"/>
        </w:rPr>
        <w:t>NetLogo</w:t>
      </w:r>
      <w:proofErr w:type="spellEnd"/>
      <w:r w:rsidRPr="006F40CF">
        <w:rPr>
          <w:rFonts w:cs="Arial"/>
        </w:rPr>
        <w:t xml:space="preserve"> global var</w:t>
      </w:r>
      <w:r>
        <w:rPr>
          <w:rFonts w:cs="Arial"/>
        </w:rPr>
        <w:t>iable), and the sampling bounds:</w:t>
      </w:r>
    </w:p>
    <w:p w14:paraId="3CF35A83" w14:textId="77777777" w:rsidR="00E80B03" w:rsidRDefault="00E80B03" w:rsidP="00547A60">
      <w:pPr>
        <w:spacing w:line="276" w:lineRule="auto"/>
        <w:rPr>
          <w:rFonts w:cs="Arial"/>
        </w:rPr>
      </w:pPr>
    </w:p>
    <w:p w14:paraId="3F3214F4" w14:textId="77777777" w:rsidR="00E80B03" w:rsidRPr="00E80B03" w:rsidRDefault="00E80B03" w:rsidP="00FD5091">
      <w:pPr>
        <w:pStyle w:val="Code"/>
        <w:pPrChange w:id="177" w:author="Jan Kwakkel" w:date="2017-10-21T14:32:00Z">
          <w:pPr>
            <w:spacing w:line="276" w:lineRule="auto"/>
            <w:ind w:firstLine="540"/>
          </w:pPr>
        </w:pPrChange>
      </w:pPr>
      <w:proofErr w:type="gramStart"/>
      <w:r w:rsidRPr="00E80B03">
        <w:t>problem</w:t>
      </w:r>
      <w:proofErr w:type="gramEnd"/>
      <w:r w:rsidRPr="00E80B03">
        <w:t xml:space="preserve"> = { </w:t>
      </w:r>
    </w:p>
    <w:p w14:paraId="7F5AB12D" w14:textId="77777777" w:rsidR="00E80B03" w:rsidRPr="00E80B03" w:rsidRDefault="00E80B03" w:rsidP="00FD5091">
      <w:pPr>
        <w:pStyle w:val="Code"/>
        <w:pPrChange w:id="178" w:author="Jan Kwakkel" w:date="2017-10-21T14:32:00Z">
          <w:pPr>
            <w:spacing w:line="276" w:lineRule="auto"/>
            <w:ind w:firstLine="540"/>
          </w:pPr>
        </w:pPrChange>
      </w:pPr>
      <w:r w:rsidRPr="00E80B03">
        <w:t xml:space="preserve">  '</w:t>
      </w:r>
      <w:proofErr w:type="spellStart"/>
      <w:proofErr w:type="gramStart"/>
      <w:r w:rsidRPr="00E80B03">
        <w:t>num</w:t>
      </w:r>
      <w:proofErr w:type="gramEnd"/>
      <w:r w:rsidRPr="00E80B03">
        <w:t>_vars</w:t>
      </w:r>
      <w:proofErr w:type="spellEnd"/>
      <w:r w:rsidRPr="00E80B03">
        <w:t>': 6,</w:t>
      </w:r>
    </w:p>
    <w:p w14:paraId="429C1EDA" w14:textId="77777777" w:rsidR="006F40CF" w:rsidRDefault="00E80B03" w:rsidP="00FD5091">
      <w:pPr>
        <w:pStyle w:val="Code"/>
        <w:pPrChange w:id="179" w:author="Jan Kwakkel" w:date="2017-10-21T14:32:00Z">
          <w:pPr>
            <w:spacing w:line="276" w:lineRule="auto"/>
            <w:ind w:firstLine="540"/>
          </w:pPr>
        </w:pPrChange>
      </w:pPr>
      <w:r w:rsidRPr="00E80B03">
        <w:t xml:space="preserve">  '</w:t>
      </w:r>
      <w:proofErr w:type="gramStart"/>
      <w:r w:rsidRPr="00E80B03">
        <w:t>names'</w:t>
      </w:r>
      <w:proofErr w:type="gramEnd"/>
      <w:r w:rsidRPr="00E80B03">
        <w:t>: ['random-</w:t>
      </w:r>
      <w:proofErr w:type="spellStart"/>
      <w:r w:rsidRPr="00E80B03">
        <w:t>seed','grass</w:t>
      </w:r>
      <w:proofErr w:type="spellEnd"/>
      <w:r w:rsidRPr="00E80B03">
        <w:t>-regrowth-</w:t>
      </w:r>
      <w:proofErr w:type="spellStart"/>
      <w:r w:rsidRPr="00E80B03">
        <w:t>time','sheep</w:t>
      </w:r>
      <w:proofErr w:type="spellEnd"/>
      <w:r w:rsidRPr="00E80B03">
        <w:t>-gain-from-food',</w:t>
      </w:r>
    </w:p>
    <w:p w14:paraId="1B89FB6A" w14:textId="10423BCD" w:rsidR="00E80B03" w:rsidRPr="00E80B03" w:rsidRDefault="006F40CF" w:rsidP="00FD5091">
      <w:pPr>
        <w:pStyle w:val="Code"/>
        <w:pPrChange w:id="180" w:author="Jan Kwakkel" w:date="2017-10-21T14:32:00Z">
          <w:pPr>
            <w:spacing w:line="276" w:lineRule="auto"/>
            <w:ind w:left="567" w:firstLine="540"/>
          </w:pPr>
        </w:pPrChange>
      </w:pPr>
      <w:r>
        <w:t xml:space="preserve">    </w:t>
      </w:r>
      <w:ins w:id="181" w:author="Jan Kwakkel" w:date="2017-10-21T14:42:00Z">
        <w:r w:rsidR="00714CA6">
          <w:tab/>
        </w:r>
        <w:r w:rsidR="00714CA6">
          <w:tab/>
          <w:t xml:space="preserve"> </w:t>
        </w:r>
      </w:ins>
      <w:r w:rsidR="00E80B03" w:rsidRPr="00E80B03">
        <w:t>'</w:t>
      </w:r>
      <w:proofErr w:type="gramStart"/>
      <w:r w:rsidR="00E80B03" w:rsidRPr="00E80B03">
        <w:t>wolf</w:t>
      </w:r>
      <w:proofErr w:type="gramEnd"/>
      <w:r w:rsidR="00E80B03" w:rsidRPr="00E80B03">
        <w:t>-gain-from-</w:t>
      </w:r>
      <w:proofErr w:type="spellStart"/>
      <w:r w:rsidR="00E80B03" w:rsidRPr="00E80B03">
        <w:t>food','sheep</w:t>
      </w:r>
      <w:proofErr w:type="spellEnd"/>
      <w:r w:rsidR="00E80B03" w:rsidRPr="00E80B03">
        <w:t>-</w:t>
      </w:r>
      <w:proofErr w:type="spellStart"/>
      <w:r w:rsidR="00E80B03" w:rsidRPr="00E80B03">
        <w:t>reproduce','wolf</w:t>
      </w:r>
      <w:proofErr w:type="spellEnd"/>
      <w:r w:rsidR="00E80B03" w:rsidRPr="00E80B03">
        <w:t xml:space="preserve">-reproduce'], </w:t>
      </w:r>
    </w:p>
    <w:p w14:paraId="792E7982" w14:textId="77777777" w:rsidR="006F40CF" w:rsidRDefault="00E80B03" w:rsidP="00FD5091">
      <w:pPr>
        <w:pStyle w:val="Code"/>
        <w:pPrChange w:id="182" w:author="Jan Kwakkel" w:date="2017-10-21T14:32:00Z">
          <w:pPr>
            <w:spacing w:line="276" w:lineRule="auto"/>
            <w:ind w:firstLine="540"/>
          </w:pPr>
        </w:pPrChange>
      </w:pPr>
      <w:r w:rsidRPr="00E80B03">
        <w:t xml:space="preserve">  '</w:t>
      </w:r>
      <w:proofErr w:type="gramStart"/>
      <w:r w:rsidRPr="00E80B03">
        <w:t>bounds'</w:t>
      </w:r>
      <w:proofErr w:type="gramEnd"/>
      <w:r w:rsidRPr="00E80B03">
        <w:t>: [[1, 100000],</w:t>
      </w:r>
      <w:r>
        <w:t xml:space="preserve"> [20., 40.], [2., 8.],</w:t>
      </w:r>
    </w:p>
    <w:p w14:paraId="121959C3" w14:textId="1D314DE1" w:rsidR="00E80B03" w:rsidRPr="00E80B03" w:rsidRDefault="006F40CF" w:rsidP="00714CA6">
      <w:pPr>
        <w:pStyle w:val="Code"/>
        <w:ind w:left="1134"/>
        <w:pPrChange w:id="183" w:author="Jan Kwakkel" w:date="2017-10-21T14:42:00Z">
          <w:pPr>
            <w:spacing w:line="276" w:lineRule="auto"/>
            <w:ind w:left="567" w:firstLine="540"/>
          </w:pPr>
        </w:pPrChange>
      </w:pPr>
      <w:del w:id="184" w:author="Jan Kwakkel" w:date="2017-10-21T14:42:00Z">
        <w:r w:rsidDel="00714CA6">
          <w:delText xml:space="preserve">  </w:delText>
        </w:r>
      </w:del>
      <w:r>
        <w:t xml:space="preserve">  </w:t>
      </w:r>
      <w:r w:rsidR="00E80B03" w:rsidRPr="00E80B03">
        <w:t>[16</w:t>
      </w:r>
      <w:proofErr w:type="gramStart"/>
      <w:r w:rsidR="00E80B03" w:rsidRPr="00E80B03">
        <w:t>.,</w:t>
      </w:r>
      <w:proofErr w:type="gramEnd"/>
      <w:r w:rsidR="00E80B03" w:rsidRPr="00E80B03">
        <w:t xml:space="preserve"> 32.], [2., 8.],</w:t>
      </w:r>
      <w:r w:rsidR="00E80B03">
        <w:t xml:space="preserve"> </w:t>
      </w:r>
      <w:r w:rsidR="00E80B03" w:rsidRPr="00E80B03">
        <w:t>[2., 8.]]</w:t>
      </w:r>
    </w:p>
    <w:p w14:paraId="76B21756" w14:textId="71953A32" w:rsidR="00575DB3" w:rsidRDefault="00E80B03" w:rsidP="00FD5091">
      <w:pPr>
        <w:pStyle w:val="Code"/>
        <w:pPrChange w:id="185" w:author="Jan Kwakkel" w:date="2017-10-21T14:32:00Z">
          <w:pPr>
            <w:spacing w:line="276" w:lineRule="auto"/>
            <w:ind w:firstLine="540"/>
          </w:pPr>
        </w:pPrChange>
      </w:pPr>
      <w:r w:rsidRPr="00E80B03">
        <w:t>}</w:t>
      </w:r>
    </w:p>
    <w:p w14:paraId="2156E98B" w14:textId="7815CABD" w:rsidR="00575DB3" w:rsidRDefault="00575DB3" w:rsidP="00547A60">
      <w:pPr>
        <w:spacing w:line="276" w:lineRule="auto"/>
        <w:rPr>
          <w:rFonts w:cs="Arial"/>
        </w:rPr>
      </w:pPr>
    </w:p>
    <w:p w14:paraId="770FAF8A" w14:textId="07050FDD" w:rsidR="006F40CF" w:rsidRDefault="006F40CF" w:rsidP="006F40CF">
      <w:pPr>
        <w:spacing w:line="276" w:lineRule="auto"/>
        <w:rPr>
          <w:rFonts w:cs="Arial"/>
        </w:rPr>
      </w:pPr>
      <w:r w:rsidRPr="006F40CF">
        <w:rPr>
          <w:rFonts w:cs="Arial"/>
        </w:rPr>
        <w:t xml:space="preserve">The </w:t>
      </w:r>
      <w:proofErr w:type="spellStart"/>
      <w:r w:rsidRPr="006F40CF">
        <w:rPr>
          <w:rFonts w:cs="Arial"/>
        </w:rPr>
        <w:t>SALib</w:t>
      </w:r>
      <w:proofErr w:type="spellEnd"/>
      <w:r w:rsidRPr="006F40CF">
        <w:rPr>
          <w:rFonts w:cs="Arial"/>
        </w:rPr>
        <w:t xml:space="preserve"> sampler will </w:t>
      </w:r>
      <w:r>
        <w:rPr>
          <w:rFonts w:cs="Arial"/>
        </w:rPr>
        <w:t xml:space="preserve">generate an appropriate experimental design based on the analysis technique to be used. </w:t>
      </w:r>
      <w:r w:rsidRPr="006F40CF">
        <w:rPr>
          <w:rFonts w:cs="Arial"/>
        </w:rPr>
        <w:t xml:space="preserve">To calculate first-order, second-order and total </w:t>
      </w:r>
      <w:commentRangeStart w:id="186"/>
      <w:proofErr w:type="spellStart"/>
      <w:r>
        <w:rPr>
          <w:rFonts w:cs="Arial"/>
        </w:rPr>
        <w:t>Sobol</w:t>
      </w:r>
      <w:commentRangeEnd w:id="186"/>
      <w:proofErr w:type="spellEnd"/>
      <w:r w:rsidR="007755C2">
        <w:rPr>
          <w:rStyle w:val="CommentReference"/>
        </w:rPr>
        <w:commentReference w:id="186"/>
      </w:r>
      <w:r>
        <w:rPr>
          <w:rFonts w:cs="Arial"/>
        </w:rPr>
        <w:t xml:space="preserve"> </w:t>
      </w:r>
      <w:r w:rsidRPr="006F40CF">
        <w:rPr>
          <w:rFonts w:cs="Arial"/>
        </w:rPr>
        <w:t>sensitivity indice</w:t>
      </w:r>
      <w:r>
        <w:rPr>
          <w:rFonts w:cs="Arial"/>
        </w:rPr>
        <w:t xml:space="preserve">s, this gives a sample size of </w:t>
      </w:r>
      <w:r w:rsidRPr="006F40CF">
        <w:rPr>
          <w:rFonts w:cs="Arial"/>
          <w:i/>
        </w:rPr>
        <w:t>n*(2p+2)</w:t>
      </w:r>
      <w:r>
        <w:rPr>
          <w:rFonts w:cs="Arial"/>
        </w:rPr>
        <w:t xml:space="preserve">, where </w:t>
      </w:r>
      <w:r w:rsidRPr="006F40CF">
        <w:rPr>
          <w:rFonts w:cs="Arial"/>
          <w:i/>
        </w:rPr>
        <w:t>p</w:t>
      </w:r>
      <w:r w:rsidRPr="006F40CF">
        <w:rPr>
          <w:rFonts w:cs="Arial"/>
        </w:rPr>
        <w:t xml:space="preserve"> is the numb</w:t>
      </w:r>
      <w:r>
        <w:rPr>
          <w:rFonts w:cs="Arial"/>
        </w:rPr>
        <w:t xml:space="preserve">er of input parameters, and </w:t>
      </w:r>
      <w:r w:rsidRPr="006F40CF">
        <w:rPr>
          <w:rFonts w:cs="Arial"/>
          <w:i/>
        </w:rPr>
        <w:t>n</w:t>
      </w:r>
      <w:r>
        <w:rPr>
          <w:rFonts w:cs="Arial"/>
        </w:rPr>
        <w:t xml:space="preserve"> </w:t>
      </w:r>
      <w:r w:rsidRPr="006F40CF">
        <w:rPr>
          <w:rFonts w:cs="Arial"/>
        </w:rPr>
        <w:t xml:space="preserve">is a baseline sample size which should be large enough to stabilize the estimation of the indices. For this example, we use </w:t>
      </w:r>
      <w:r w:rsidRPr="006F40CF">
        <w:rPr>
          <w:rFonts w:cs="Arial"/>
          <w:i/>
        </w:rPr>
        <w:t>n</w:t>
      </w:r>
      <w:r>
        <w:rPr>
          <w:rFonts w:cs="Arial"/>
        </w:rPr>
        <w:t xml:space="preserve"> = 200</w:t>
      </w:r>
      <w:r w:rsidRPr="006F40CF">
        <w:rPr>
          <w:rFonts w:cs="Arial"/>
        </w:rPr>
        <w:t xml:space="preserve"> to reduce runtime, for a total of 2800 experiments.</w:t>
      </w:r>
      <w:r>
        <w:rPr>
          <w:rFonts w:cs="Arial"/>
        </w:rPr>
        <w:t xml:space="preserve"> </w:t>
      </w:r>
      <w:r w:rsidRPr="006F40CF">
        <w:rPr>
          <w:rFonts w:cs="Arial"/>
        </w:rPr>
        <w:t>For more complex c</w:t>
      </w:r>
      <w:r>
        <w:rPr>
          <w:rFonts w:cs="Arial"/>
        </w:rPr>
        <w:t xml:space="preserve">ases, the </w:t>
      </w:r>
      <w:del w:id="187" w:author="Jan Kwakkel" w:date="2017-10-21T14:33:00Z">
        <w:r w:rsidDel="00D15EA4">
          <w:rPr>
            <w:rFonts w:cs="Arial"/>
          </w:rPr>
          <w:delText xml:space="preserve">EMA </w:delText>
        </w:r>
      </w:del>
      <w:ins w:id="188" w:author="Jan Kwakkel" w:date="2017-10-21T14:33:00Z">
        <w:r w:rsidR="00D15EA4">
          <w:rPr>
            <w:rFonts w:cs="Arial"/>
          </w:rPr>
          <w:t xml:space="preserve">exploratory </w:t>
        </w:r>
      </w:ins>
      <w:ins w:id="189" w:author="Jan Kwakkel" w:date="2017-10-21T14:34:00Z">
        <w:r w:rsidR="00940C29">
          <w:rPr>
            <w:rFonts w:cs="Arial"/>
          </w:rPr>
          <w:t>modeling</w:t>
        </w:r>
      </w:ins>
      <w:ins w:id="190" w:author="Jan Kwakkel" w:date="2017-10-21T14:33:00Z">
        <w:r w:rsidR="00D15EA4">
          <w:rPr>
            <w:rFonts w:cs="Arial"/>
          </w:rPr>
          <w:t xml:space="preserve"> w</w:t>
        </w:r>
      </w:ins>
      <w:del w:id="191" w:author="Jan Kwakkel" w:date="2017-10-21T14:33:00Z">
        <w:r w:rsidDel="00D15EA4">
          <w:rPr>
            <w:rFonts w:cs="Arial"/>
          </w:rPr>
          <w:delText>W</w:delText>
        </w:r>
      </w:del>
      <w:r>
        <w:rPr>
          <w:rFonts w:cs="Arial"/>
        </w:rPr>
        <w:t xml:space="preserve">orkbench library </w:t>
      </w:r>
      <w:r>
        <w:rPr>
          <w:rFonts w:cs="Arial"/>
        </w:rPr>
        <w:fldChar w:fldCharType="begin"/>
      </w:r>
      <w:r>
        <w:rPr>
          <w:rFonts w:cs="Arial"/>
        </w:rPr>
        <w:instrText xml:space="preserve"> ADDIN ZOTERO_ITEM CSL_CITATION {"citationID":"u8qp0h24m","properties":{"formattedCitation":"(Kwakkel, 2017)","plainCitation":"(Kwakkel, 2017)"},"citationItems":[{"id":2186,"uris":["http://zotero.org/users/2226826/items/QTQIXG83"],"uri":["http://zotero.org/users/2226826/items/QTQIXG83"],"itemData":{"id":2186,"type":"article-journal","title":"The Exploratory Modeling Workbench: An open source toolkit for exploratory modeling, scenario discovery, and (multi-objective) robust decision making","container-title":"Environmental Modelling &amp; Software","page":"239–250","volume":"96","author":[{"family":"Kwakkel","given":"Jan H"}],"issued":{"date-parts":[["2017"]]}}}],"schema":"https://github.com/citation-style-language/schema/raw/master/csl-citation.json"} </w:instrText>
      </w:r>
      <w:r>
        <w:rPr>
          <w:rFonts w:cs="Arial"/>
        </w:rPr>
        <w:fldChar w:fldCharType="separate"/>
      </w:r>
      <w:r w:rsidRPr="006F40CF">
        <w:rPr>
          <w:rFonts w:cs="Arial"/>
        </w:rPr>
        <w:t>(Kwakkel, 2017)</w:t>
      </w:r>
      <w:r>
        <w:rPr>
          <w:rFonts w:cs="Arial"/>
        </w:rPr>
        <w:fldChar w:fldCharType="end"/>
      </w:r>
      <w:r>
        <w:rPr>
          <w:rFonts w:cs="Arial"/>
        </w:rPr>
        <w:t xml:space="preserve"> </w:t>
      </w:r>
      <w:r w:rsidRPr="006F40CF">
        <w:rPr>
          <w:rFonts w:cs="Arial"/>
        </w:rPr>
        <w:t xml:space="preserve">can be used to </w:t>
      </w:r>
      <w:ins w:id="192" w:author="Jan Kwakkel" w:date="2017-10-21T14:33:00Z">
        <w:r w:rsidR="00D15EA4">
          <w:rPr>
            <w:rFonts w:cs="Arial"/>
          </w:rPr>
          <w:t xml:space="preserve">easily </w:t>
        </w:r>
      </w:ins>
      <w:r w:rsidRPr="006F40CF">
        <w:rPr>
          <w:rFonts w:cs="Arial"/>
        </w:rPr>
        <w:t xml:space="preserve">parallelize the </w:t>
      </w:r>
      <w:del w:id="193" w:author="Jan Kwakkel" w:date="2017-10-21T14:33:00Z">
        <w:r w:rsidRPr="006F40CF" w:rsidDel="00D15EA4">
          <w:rPr>
            <w:rFonts w:cs="Arial"/>
          </w:rPr>
          <w:delText>simulation</w:delText>
        </w:r>
      </w:del>
      <w:ins w:id="194" w:author="Jan Kwakkel" w:date="2017-10-21T14:33:00Z">
        <w:r w:rsidR="00D15EA4">
          <w:rPr>
            <w:rFonts w:cs="Arial"/>
          </w:rPr>
          <w:t>execution of the simulations either over multiple cores or a cluster</w:t>
        </w:r>
      </w:ins>
      <w:r w:rsidRPr="006F40CF">
        <w:rPr>
          <w:rFonts w:cs="Arial"/>
        </w:rPr>
        <w:t>.</w:t>
      </w:r>
    </w:p>
    <w:p w14:paraId="160C593C" w14:textId="77777777" w:rsidR="006F40CF" w:rsidRDefault="006F40CF" w:rsidP="00547A60">
      <w:pPr>
        <w:spacing w:line="276" w:lineRule="auto"/>
        <w:rPr>
          <w:rFonts w:cs="Arial"/>
        </w:rPr>
      </w:pPr>
    </w:p>
    <w:p w14:paraId="53AA9A57" w14:textId="77777777" w:rsidR="006F40CF" w:rsidRPr="006F40CF" w:rsidRDefault="006F40CF" w:rsidP="00FD5091">
      <w:pPr>
        <w:pStyle w:val="Code"/>
        <w:pPrChange w:id="195" w:author="Jan Kwakkel" w:date="2017-10-21T14:32:00Z">
          <w:pPr>
            <w:spacing w:line="276" w:lineRule="auto"/>
            <w:ind w:firstLine="540"/>
          </w:pPr>
        </w:pPrChange>
      </w:pPr>
      <w:proofErr w:type="gramStart"/>
      <w:r w:rsidRPr="006F40CF">
        <w:t>from</w:t>
      </w:r>
      <w:proofErr w:type="gramEnd"/>
      <w:r w:rsidRPr="006F40CF">
        <w:t xml:space="preserve"> </w:t>
      </w:r>
      <w:proofErr w:type="spellStart"/>
      <w:r w:rsidRPr="006F40CF">
        <w:t>SALib.sample</w:t>
      </w:r>
      <w:proofErr w:type="spellEnd"/>
      <w:r w:rsidRPr="006F40CF">
        <w:t xml:space="preserve"> import </w:t>
      </w:r>
      <w:proofErr w:type="spellStart"/>
      <w:r w:rsidRPr="006F40CF">
        <w:t>saltelli</w:t>
      </w:r>
      <w:proofErr w:type="spellEnd"/>
    </w:p>
    <w:p w14:paraId="52EFCD47" w14:textId="77777777" w:rsidR="006F40CF" w:rsidRPr="006F40CF" w:rsidRDefault="006F40CF" w:rsidP="00FD5091">
      <w:pPr>
        <w:pStyle w:val="Code"/>
        <w:pPrChange w:id="196" w:author="Jan Kwakkel" w:date="2017-10-21T14:32:00Z">
          <w:pPr>
            <w:spacing w:line="276" w:lineRule="auto"/>
            <w:ind w:firstLine="540"/>
          </w:pPr>
        </w:pPrChange>
      </w:pPr>
      <w:proofErr w:type="gramStart"/>
      <w:r w:rsidRPr="006F40CF">
        <w:t>from</w:t>
      </w:r>
      <w:proofErr w:type="gramEnd"/>
      <w:r w:rsidRPr="006F40CF">
        <w:t xml:space="preserve"> </w:t>
      </w:r>
      <w:proofErr w:type="spellStart"/>
      <w:r w:rsidRPr="006F40CF">
        <w:t>SALib.analyze</w:t>
      </w:r>
      <w:proofErr w:type="spellEnd"/>
      <w:r w:rsidRPr="006F40CF">
        <w:t xml:space="preserve"> import </w:t>
      </w:r>
      <w:proofErr w:type="spellStart"/>
      <w:r w:rsidRPr="006F40CF">
        <w:t>sobol</w:t>
      </w:r>
      <w:proofErr w:type="spellEnd"/>
    </w:p>
    <w:p w14:paraId="54A2F62E" w14:textId="77777777" w:rsidR="006F40CF" w:rsidRPr="006F40CF" w:rsidRDefault="006F40CF" w:rsidP="00FD5091">
      <w:pPr>
        <w:pStyle w:val="Code"/>
        <w:pPrChange w:id="197" w:author="Jan Kwakkel" w:date="2017-10-21T14:32:00Z">
          <w:pPr>
            <w:spacing w:line="276" w:lineRule="auto"/>
            <w:ind w:firstLine="540"/>
          </w:pPr>
        </w:pPrChange>
      </w:pPr>
    </w:p>
    <w:p w14:paraId="0ACB374E" w14:textId="77777777" w:rsidR="006F40CF" w:rsidRPr="006F40CF" w:rsidRDefault="006F40CF" w:rsidP="00FD5091">
      <w:pPr>
        <w:pStyle w:val="Code"/>
        <w:pPrChange w:id="198" w:author="Jan Kwakkel" w:date="2017-10-21T14:32:00Z">
          <w:pPr>
            <w:spacing w:line="276" w:lineRule="auto"/>
            <w:ind w:firstLine="540"/>
          </w:pPr>
        </w:pPrChange>
      </w:pPr>
      <w:proofErr w:type="gramStart"/>
      <w:r w:rsidRPr="006F40CF">
        <w:t>n</w:t>
      </w:r>
      <w:proofErr w:type="gramEnd"/>
      <w:r w:rsidRPr="006F40CF">
        <w:t xml:space="preserve"> = 200</w:t>
      </w:r>
    </w:p>
    <w:p w14:paraId="45E7CAAF" w14:textId="77777777" w:rsidR="00FD5091" w:rsidRDefault="006F40CF" w:rsidP="00FD5091">
      <w:pPr>
        <w:pStyle w:val="Code"/>
        <w:rPr>
          <w:ins w:id="199" w:author="Jan Kwakkel" w:date="2017-10-21T14:32:00Z"/>
        </w:rPr>
        <w:pPrChange w:id="200" w:author="Jan Kwakkel" w:date="2017-10-21T14:32:00Z">
          <w:pPr>
            <w:spacing w:line="276" w:lineRule="auto"/>
            <w:ind w:firstLine="540"/>
          </w:pPr>
        </w:pPrChange>
      </w:pPr>
      <w:r w:rsidRPr="006F40CF">
        <w:t>#Generates an input array of shape (n*(</w:t>
      </w:r>
      <w:r w:rsidR="006E3BB0">
        <w:t>2</w:t>
      </w:r>
      <w:r w:rsidRPr="006F40CF">
        <w:t xml:space="preserve">p+2), p) with rows for each </w:t>
      </w:r>
    </w:p>
    <w:p w14:paraId="311550BA" w14:textId="7D4BE02B" w:rsidR="006F40CF" w:rsidRPr="006F40CF" w:rsidRDefault="00FD5091" w:rsidP="00FD5091">
      <w:pPr>
        <w:pStyle w:val="Code"/>
        <w:pPrChange w:id="201" w:author="Jan Kwakkel" w:date="2017-10-21T14:32:00Z">
          <w:pPr>
            <w:spacing w:line="276" w:lineRule="auto"/>
            <w:ind w:firstLine="540"/>
          </w:pPr>
        </w:pPrChange>
      </w:pPr>
      <w:ins w:id="202" w:author="Jan Kwakkel" w:date="2017-10-21T14:32:00Z">
        <w:r>
          <w:t>#</w:t>
        </w:r>
      </w:ins>
      <w:proofErr w:type="gramStart"/>
      <w:r w:rsidR="006F40CF" w:rsidRPr="006F40CF">
        <w:t>experiment</w:t>
      </w:r>
      <w:proofErr w:type="gramEnd"/>
      <w:r w:rsidR="006F40CF" w:rsidRPr="006F40CF">
        <w:t xml:space="preserve"> and columns for each </w:t>
      </w:r>
      <w:r w:rsidR="00AA0166">
        <w:t>input</w:t>
      </w:r>
    </w:p>
    <w:p w14:paraId="1DBF4F63" w14:textId="19C6BB8D" w:rsidR="006F40CF" w:rsidRPr="006F40CF" w:rsidRDefault="006F40CF" w:rsidP="00FD5091">
      <w:pPr>
        <w:pStyle w:val="Code"/>
        <w:pPrChange w:id="203" w:author="Jan Kwakkel" w:date="2017-10-21T14:32:00Z">
          <w:pPr>
            <w:spacing w:line="276" w:lineRule="auto"/>
            <w:ind w:firstLine="540"/>
          </w:pPr>
        </w:pPrChange>
      </w:pPr>
      <w:proofErr w:type="spellStart"/>
      <w:proofErr w:type="gramStart"/>
      <w:r w:rsidRPr="006F40CF">
        <w:t>param</w:t>
      </w:r>
      <w:proofErr w:type="gramEnd"/>
      <w:r w:rsidRPr="006F40CF">
        <w:t>_values</w:t>
      </w:r>
      <w:proofErr w:type="spellEnd"/>
      <w:r w:rsidRPr="006F40CF">
        <w:t xml:space="preserve"> = </w:t>
      </w:r>
      <w:proofErr w:type="spellStart"/>
      <w:r w:rsidRPr="006F40CF">
        <w:t>saltelli.sample</w:t>
      </w:r>
      <w:proofErr w:type="spellEnd"/>
      <w:r w:rsidRPr="006F40CF">
        <w:t xml:space="preserve">(problem, n, </w:t>
      </w:r>
      <w:proofErr w:type="spellStart"/>
      <w:r w:rsidRPr="006F40CF">
        <w:t>calc_second_order</w:t>
      </w:r>
      <w:proofErr w:type="spellEnd"/>
      <w:r w:rsidRPr="006F40CF">
        <w:t>=True)</w:t>
      </w:r>
    </w:p>
    <w:p w14:paraId="5BFCC908" w14:textId="383933AD" w:rsidR="00575DB3" w:rsidDel="00FD6E56" w:rsidRDefault="00575DB3" w:rsidP="00547A60">
      <w:pPr>
        <w:spacing w:line="276" w:lineRule="auto"/>
        <w:rPr>
          <w:del w:id="204" w:author="Jan Kwakkel" w:date="2017-10-21T14:34:00Z"/>
          <w:rFonts w:cs="Arial"/>
          <w:lang w:val="en-GB"/>
        </w:rPr>
      </w:pPr>
    </w:p>
    <w:p w14:paraId="5966E428" w14:textId="77777777" w:rsidR="00AA0166" w:rsidRDefault="00AA0166" w:rsidP="00AA0166">
      <w:pPr>
        <w:spacing w:line="276" w:lineRule="auto"/>
        <w:rPr>
          <w:rFonts w:cs="Arial"/>
          <w:lang w:val="en-GB"/>
        </w:rPr>
      </w:pPr>
    </w:p>
    <w:p w14:paraId="667BE66D" w14:textId="27451E32" w:rsidR="00AA0166" w:rsidRPr="00AA0166" w:rsidRDefault="006F40CF" w:rsidP="00AA0166">
      <w:pPr>
        <w:spacing w:line="276" w:lineRule="auto"/>
        <w:rPr>
          <w:rFonts w:cs="Arial"/>
          <w:lang w:val="en-GB"/>
        </w:rPr>
      </w:pPr>
      <w:r w:rsidRPr="006F40CF">
        <w:rPr>
          <w:rFonts w:cs="Arial"/>
          <w:lang w:val="en-GB"/>
        </w:rPr>
        <w:t xml:space="preserve">Assuming we are interested in the mean number of sheep and wolf agents over a timeframe of 100 ticks, we first create an empty </w:t>
      </w:r>
      <w:proofErr w:type="spellStart"/>
      <w:ins w:id="205" w:author="Jan Kwakkel" w:date="2017-10-21T14:34:00Z">
        <w:r w:rsidR="00FD6E56">
          <w:rPr>
            <w:rFonts w:cs="Arial"/>
            <w:lang w:val="en-GB"/>
          </w:rPr>
          <w:t>D</w:t>
        </w:r>
      </w:ins>
      <w:del w:id="206" w:author="Jan Kwakkel" w:date="2017-10-21T14:34:00Z">
        <w:r w:rsidRPr="006F40CF" w:rsidDel="00FD6E56">
          <w:rPr>
            <w:rFonts w:cs="Arial"/>
            <w:lang w:val="en-GB"/>
          </w:rPr>
          <w:delText>d</w:delText>
        </w:r>
      </w:del>
      <w:r w:rsidRPr="006F40CF">
        <w:rPr>
          <w:rFonts w:cs="Arial"/>
          <w:lang w:val="en-GB"/>
        </w:rPr>
        <w:t>ata</w:t>
      </w:r>
      <w:ins w:id="207" w:author="Jan Kwakkel" w:date="2017-10-21T14:34:00Z">
        <w:r w:rsidR="00FD6E56">
          <w:rPr>
            <w:rFonts w:cs="Arial"/>
            <w:lang w:val="en-GB"/>
          </w:rPr>
          <w:t>F</w:t>
        </w:r>
      </w:ins>
      <w:del w:id="208" w:author="Jan Kwakkel" w:date="2017-10-21T14:34:00Z">
        <w:r w:rsidRPr="006F40CF" w:rsidDel="00FD6E56">
          <w:rPr>
            <w:rFonts w:cs="Arial"/>
            <w:lang w:val="en-GB"/>
          </w:rPr>
          <w:delText>f</w:delText>
        </w:r>
      </w:del>
      <w:r w:rsidRPr="006F40CF">
        <w:rPr>
          <w:rFonts w:cs="Arial"/>
          <w:lang w:val="en-GB"/>
        </w:rPr>
        <w:t>rame</w:t>
      </w:r>
      <w:proofErr w:type="spellEnd"/>
      <w:r w:rsidRPr="006F40CF">
        <w:rPr>
          <w:rFonts w:cs="Arial"/>
          <w:lang w:val="en-GB"/>
        </w:rPr>
        <w:t xml:space="preserve"> to store the results.</w:t>
      </w:r>
      <w:r w:rsidR="00AA0166">
        <w:rPr>
          <w:rFonts w:cs="Arial"/>
          <w:lang w:val="en-GB"/>
        </w:rPr>
        <w:t xml:space="preserve"> </w:t>
      </w:r>
      <w:r w:rsidR="00AA0166" w:rsidRPr="00AA0166">
        <w:rPr>
          <w:rFonts w:cs="Arial"/>
          <w:lang w:val="en-GB"/>
        </w:rPr>
        <w:t>We then</w:t>
      </w:r>
      <w:r w:rsidR="00AA0166">
        <w:rPr>
          <w:rFonts w:cs="Arial"/>
          <w:lang w:val="en-GB"/>
        </w:rPr>
        <w:t xml:space="preserve"> simulate the model over the 280</w:t>
      </w:r>
      <w:r w:rsidR="00AA0166" w:rsidRPr="00AA0166">
        <w:rPr>
          <w:rFonts w:cs="Arial"/>
          <w:lang w:val="en-GB"/>
        </w:rPr>
        <w:t xml:space="preserve">0 experiments, reading input parameters from the </w:t>
      </w:r>
      <w:proofErr w:type="spellStart"/>
      <w:r w:rsidR="00AA0166" w:rsidRPr="00AA0166">
        <w:rPr>
          <w:rFonts w:cs="Arial"/>
          <w:i/>
          <w:lang w:val="en-GB"/>
        </w:rPr>
        <w:t>param_values</w:t>
      </w:r>
      <w:proofErr w:type="spellEnd"/>
      <w:r w:rsidR="00AA0166" w:rsidRPr="00AA0166">
        <w:rPr>
          <w:rFonts w:cs="Arial"/>
          <w:lang w:val="en-GB"/>
        </w:rPr>
        <w:t xml:space="preserve"> array generated by </w:t>
      </w:r>
      <w:proofErr w:type="spellStart"/>
      <w:r w:rsidR="00AA0166" w:rsidRPr="00AA0166">
        <w:rPr>
          <w:rFonts w:cs="Arial"/>
          <w:lang w:val="en-GB"/>
        </w:rPr>
        <w:t>SALib</w:t>
      </w:r>
      <w:proofErr w:type="spellEnd"/>
      <w:r w:rsidR="00AA0166" w:rsidRPr="00AA0166">
        <w:rPr>
          <w:rFonts w:cs="Arial"/>
          <w:lang w:val="en-GB"/>
        </w:rPr>
        <w:t xml:space="preserve">. </w:t>
      </w:r>
    </w:p>
    <w:p w14:paraId="3A43E3F3" w14:textId="77777777" w:rsidR="00AA0166" w:rsidRPr="00AA0166" w:rsidRDefault="00AA0166" w:rsidP="00AA0166">
      <w:pPr>
        <w:spacing w:line="276" w:lineRule="auto"/>
        <w:rPr>
          <w:rFonts w:cs="Arial"/>
          <w:lang w:val="en-GB"/>
        </w:rPr>
      </w:pPr>
    </w:p>
    <w:p w14:paraId="31EE16BD" w14:textId="598CC0E2" w:rsidR="006F40CF" w:rsidRDefault="00AA0166" w:rsidP="00AA0166">
      <w:pPr>
        <w:spacing w:line="276" w:lineRule="auto"/>
        <w:rPr>
          <w:rFonts w:cs="Arial"/>
          <w:lang w:val="en-GB"/>
        </w:rPr>
      </w:pPr>
      <w:r w:rsidRPr="00AA0166">
        <w:rPr>
          <w:rFonts w:cs="Arial"/>
          <w:lang w:val="en-GB"/>
        </w:rPr>
        <w:t xml:space="preserve">For simplicity, the </w:t>
      </w:r>
      <w:proofErr w:type="spellStart"/>
      <w:r w:rsidRPr="00AA0166">
        <w:rPr>
          <w:rFonts w:cs="Arial"/>
          <w:i/>
          <w:lang w:val="en-GB"/>
        </w:rPr>
        <w:t>repeat_report</w:t>
      </w:r>
      <w:proofErr w:type="spellEnd"/>
      <w:r w:rsidRPr="00AA0166">
        <w:rPr>
          <w:rFonts w:cs="Arial"/>
          <w:lang w:val="en-GB"/>
        </w:rPr>
        <w:t xml:space="preserve"> command is used to track the outcomes of interest over time. Performance can be improved by using </w:t>
      </w:r>
      <w:proofErr w:type="spellStart"/>
      <w:r w:rsidRPr="00AA0166">
        <w:rPr>
          <w:rFonts w:cs="Arial"/>
          <w:lang w:val="en-GB"/>
        </w:rPr>
        <w:t>NetLogo's</w:t>
      </w:r>
      <w:proofErr w:type="spellEnd"/>
      <w:r w:rsidRPr="00AA0166">
        <w:rPr>
          <w:rFonts w:cs="Arial"/>
          <w:lang w:val="en-GB"/>
        </w:rPr>
        <w:t xml:space="preserve"> text output commands to store time series outcomes; this method is also implemented in the EMA Workbench.</w:t>
      </w:r>
    </w:p>
    <w:p w14:paraId="141C677B" w14:textId="77777777" w:rsidR="006F40CF" w:rsidRDefault="006F40CF" w:rsidP="006F40CF">
      <w:pPr>
        <w:spacing w:line="276" w:lineRule="auto"/>
        <w:rPr>
          <w:rFonts w:cs="Arial"/>
          <w:lang w:val="en-GB"/>
        </w:rPr>
      </w:pPr>
    </w:p>
    <w:p w14:paraId="7BCD5350" w14:textId="76BB8CFB" w:rsidR="006F40CF" w:rsidRPr="00AA0166" w:rsidRDefault="006F40CF" w:rsidP="00FD6E56">
      <w:pPr>
        <w:pStyle w:val="Code"/>
        <w:rPr>
          <w:lang w:val="en-GB"/>
        </w:rPr>
        <w:pPrChange w:id="209" w:author="Jan Kwakkel" w:date="2017-10-21T14:34:00Z">
          <w:pPr>
            <w:spacing w:line="276" w:lineRule="auto"/>
            <w:ind w:firstLine="540"/>
          </w:pPr>
        </w:pPrChange>
      </w:pPr>
      <w:proofErr w:type="gramStart"/>
      <w:r w:rsidRPr="00AA0166">
        <w:rPr>
          <w:lang w:val="en-GB"/>
        </w:rPr>
        <w:t>results</w:t>
      </w:r>
      <w:proofErr w:type="gramEnd"/>
      <w:r w:rsidRPr="00AA0166">
        <w:rPr>
          <w:lang w:val="en-GB"/>
        </w:rPr>
        <w:t xml:space="preserve"> = </w:t>
      </w:r>
      <w:proofErr w:type="spellStart"/>
      <w:r w:rsidRPr="00AA0166">
        <w:rPr>
          <w:lang w:val="en-GB"/>
        </w:rPr>
        <w:t>pd.DataFrame</w:t>
      </w:r>
      <w:proofErr w:type="spellEnd"/>
      <w:r w:rsidRPr="00AA0166">
        <w:rPr>
          <w:lang w:val="en-GB"/>
        </w:rPr>
        <w:t>(columns=['Avg. sheep', 'Avg. wolves'])</w:t>
      </w:r>
    </w:p>
    <w:p w14:paraId="53B7A65F" w14:textId="77777777" w:rsidR="006F40CF" w:rsidRPr="00AA0166" w:rsidRDefault="006F40CF" w:rsidP="00FD6E56">
      <w:pPr>
        <w:pStyle w:val="Code"/>
        <w:rPr>
          <w:lang w:val="en-GB"/>
        </w:rPr>
        <w:pPrChange w:id="210" w:author="Jan Kwakkel" w:date="2017-10-21T14:34:00Z">
          <w:pPr>
            <w:spacing w:line="276" w:lineRule="auto"/>
            <w:ind w:firstLine="540"/>
          </w:pPr>
        </w:pPrChange>
      </w:pPr>
    </w:p>
    <w:p w14:paraId="4A027053" w14:textId="1BB4A291" w:rsidR="006F40CF" w:rsidRPr="00AA0166" w:rsidRDefault="006F40CF" w:rsidP="00FD6E56">
      <w:pPr>
        <w:pStyle w:val="Code"/>
        <w:rPr>
          <w:lang w:val="en-GB"/>
        </w:rPr>
        <w:pPrChange w:id="211" w:author="Jan Kwakkel" w:date="2017-10-21T14:34:00Z">
          <w:pPr>
            <w:spacing w:line="276" w:lineRule="auto"/>
            <w:ind w:firstLine="540"/>
          </w:pPr>
        </w:pPrChange>
      </w:pPr>
      <w:proofErr w:type="gramStart"/>
      <w:r w:rsidRPr="00AA0166">
        <w:rPr>
          <w:lang w:val="en-GB"/>
        </w:rPr>
        <w:t>for</w:t>
      </w:r>
      <w:proofErr w:type="gramEnd"/>
      <w:r w:rsidRPr="00AA0166">
        <w:rPr>
          <w:lang w:val="en-GB"/>
        </w:rPr>
        <w:t xml:space="preserve"> run in range(</w:t>
      </w:r>
      <w:proofErr w:type="spellStart"/>
      <w:r w:rsidRPr="00AA0166">
        <w:rPr>
          <w:lang w:val="en-GB"/>
        </w:rPr>
        <w:t>param_values.shape</w:t>
      </w:r>
      <w:proofErr w:type="spellEnd"/>
      <w:r w:rsidRPr="00AA0166">
        <w:rPr>
          <w:lang w:val="en-GB"/>
        </w:rPr>
        <w:t>[0]):</w:t>
      </w:r>
    </w:p>
    <w:p w14:paraId="362FF619" w14:textId="77777777" w:rsidR="006F40CF" w:rsidRPr="00AA0166" w:rsidRDefault="006F40CF" w:rsidP="00FD6E56">
      <w:pPr>
        <w:pStyle w:val="Code"/>
        <w:rPr>
          <w:lang w:val="en-GB"/>
        </w:rPr>
        <w:pPrChange w:id="212" w:author="Jan Kwakkel" w:date="2017-10-21T14:34:00Z">
          <w:pPr>
            <w:spacing w:line="276" w:lineRule="auto"/>
            <w:ind w:firstLine="540"/>
          </w:pPr>
        </w:pPrChange>
      </w:pPr>
      <w:r w:rsidRPr="00AA0166">
        <w:rPr>
          <w:lang w:val="en-GB"/>
        </w:rPr>
        <w:t xml:space="preserve">    #Set the input parameters</w:t>
      </w:r>
    </w:p>
    <w:p w14:paraId="6900E5D6" w14:textId="77777777" w:rsidR="006F40CF" w:rsidRPr="00AA0166" w:rsidRDefault="006F40CF" w:rsidP="00FD6E56">
      <w:pPr>
        <w:pStyle w:val="Code"/>
        <w:rPr>
          <w:lang w:val="en-GB"/>
        </w:rPr>
        <w:pPrChange w:id="213" w:author="Jan Kwakkel" w:date="2017-10-21T14:34:00Z">
          <w:pPr>
            <w:spacing w:line="276" w:lineRule="auto"/>
            <w:ind w:firstLine="540"/>
          </w:pPr>
        </w:pPrChange>
      </w:pPr>
      <w:r w:rsidRPr="00AA0166">
        <w:rPr>
          <w:lang w:val="en-GB"/>
        </w:rPr>
        <w:t xml:space="preserve">    </w:t>
      </w:r>
      <w:proofErr w:type="gramStart"/>
      <w:r w:rsidRPr="00AA0166">
        <w:rPr>
          <w:lang w:val="en-GB"/>
        </w:rPr>
        <w:t>for</w:t>
      </w:r>
      <w:proofErr w:type="gramEnd"/>
      <w:r w:rsidRPr="00AA0166">
        <w:rPr>
          <w:lang w:val="en-GB"/>
        </w:rPr>
        <w:t xml:space="preserve"> </w:t>
      </w:r>
      <w:proofErr w:type="spellStart"/>
      <w:r w:rsidRPr="00AA0166">
        <w:rPr>
          <w:lang w:val="en-GB"/>
        </w:rPr>
        <w:t>i</w:t>
      </w:r>
      <w:proofErr w:type="spellEnd"/>
      <w:r w:rsidRPr="00AA0166">
        <w:rPr>
          <w:lang w:val="en-GB"/>
        </w:rPr>
        <w:t>, name in enumerate(problem['names']):</w:t>
      </w:r>
    </w:p>
    <w:p w14:paraId="627E2AE4" w14:textId="77777777" w:rsidR="006F40CF" w:rsidRPr="00AA0166" w:rsidRDefault="006F40CF" w:rsidP="00FD6E56">
      <w:pPr>
        <w:pStyle w:val="Code"/>
        <w:rPr>
          <w:lang w:val="en-GB"/>
        </w:rPr>
        <w:pPrChange w:id="214" w:author="Jan Kwakkel" w:date="2017-10-21T14:34:00Z">
          <w:pPr>
            <w:spacing w:line="276" w:lineRule="auto"/>
            <w:ind w:firstLine="540"/>
          </w:pPr>
        </w:pPrChange>
      </w:pPr>
      <w:r w:rsidRPr="00AA0166">
        <w:rPr>
          <w:lang w:val="en-GB"/>
        </w:rPr>
        <w:t xml:space="preserve">        </w:t>
      </w:r>
      <w:proofErr w:type="gramStart"/>
      <w:r w:rsidRPr="00AA0166">
        <w:rPr>
          <w:lang w:val="en-GB"/>
        </w:rPr>
        <w:t>if</w:t>
      </w:r>
      <w:proofErr w:type="gramEnd"/>
      <w:r w:rsidRPr="00AA0166">
        <w:rPr>
          <w:lang w:val="en-GB"/>
        </w:rPr>
        <w:t xml:space="preserve"> name == 'random-seed':</w:t>
      </w:r>
    </w:p>
    <w:p w14:paraId="1D40591A" w14:textId="77777777" w:rsidR="006F40CF" w:rsidRPr="00AA0166" w:rsidRDefault="006F40CF" w:rsidP="00FD6E56">
      <w:pPr>
        <w:pStyle w:val="Code"/>
        <w:rPr>
          <w:lang w:val="en-GB"/>
        </w:rPr>
        <w:pPrChange w:id="215" w:author="Jan Kwakkel" w:date="2017-10-21T14:34:00Z">
          <w:pPr>
            <w:spacing w:line="276" w:lineRule="auto"/>
            <w:ind w:firstLine="540"/>
          </w:pPr>
        </w:pPrChange>
      </w:pPr>
      <w:r w:rsidRPr="00AA0166">
        <w:rPr>
          <w:lang w:val="en-GB"/>
        </w:rPr>
        <w:t xml:space="preserve">            #The </w:t>
      </w:r>
      <w:proofErr w:type="spellStart"/>
      <w:r w:rsidRPr="00AA0166">
        <w:rPr>
          <w:lang w:val="en-GB"/>
        </w:rPr>
        <w:t>NetLogo</w:t>
      </w:r>
      <w:proofErr w:type="spellEnd"/>
      <w:r w:rsidRPr="00AA0166">
        <w:rPr>
          <w:lang w:val="en-GB"/>
        </w:rPr>
        <w:t xml:space="preserve"> random seed requires a different syntax</w:t>
      </w:r>
    </w:p>
    <w:p w14:paraId="48A6FFFB" w14:textId="77777777" w:rsidR="006F40CF" w:rsidRPr="00AA0166" w:rsidRDefault="006F40CF" w:rsidP="00FD6E56">
      <w:pPr>
        <w:pStyle w:val="Code"/>
        <w:rPr>
          <w:lang w:val="en-GB"/>
        </w:rPr>
        <w:pPrChange w:id="216" w:author="Jan Kwakkel" w:date="2017-10-21T14:34:00Z">
          <w:pPr>
            <w:spacing w:line="276" w:lineRule="auto"/>
            <w:ind w:firstLine="540"/>
          </w:pPr>
        </w:pPrChange>
      </w:pPr>
      <w:r w:rsidRPr="00AA0166">
        <w:rPr>
          <w:lang w:val="en-GB"/>
        </w:rPr>
        <w:t xml:space="preserve">            </w:t>
      </w:r>
      <w:proofErr w:type="spellStart"/>
      <w:proofErr w:type="gramStart"/>
      <w:r w:rsidRPr="00AA0166">
        <w:rPr>
          <w:lang w:val="en-GB"/>
        </w:rPr>
        <w:t>netlogo.command</w:t>
      </w:r>
      <w:proofErr w:type="spellEnd"/>
      <w:proofErr w:type="gramEnd"/>
      <w:r w:rsidRPr="00AA0166">
        <w:rPr>
          <w:lang w:val="en-GB"/>
        </w:rPr>
        <w:t>('random-seed {}'.format(</w:t>
      </w:r>
      <w:proofErr w:type="spellStart"/>
      <w:r w:rsidRPr="00AA0166">
        <w:rPr>
          <w:lang w:val="en-GB"/>
        </w:rPr>
        <w:t>param_values</w:t>
      </w:r>
      <w:proofErr w:type="spellEnd"/>
      <w:r w:rsidRPr="00AA0166">
        <w:rPr>
          <w:lang w:val="en-GB"/>
        </w:rPr>
        <w:t>[</w:t>
      </w:r>
      <w:proofErr w:type="spellStart"/>
      <w:r w:rsidRPr="00AA0166">
        <w:rPr>
          <w:lang w:val="en-GB"/>
        </w:rPr>
        <w:t>run,i</w:t>
      </w:r>
      <w:proofErr w:type="spellEnd"/>
      <w:r w:rsidRPr="00AA0166">
        <w:rPr>
          <w:lang w:val="en-GB"/>
        </w:rPr>
        <w:t>]))</w:t>
      </w:r>
    </w:p>
    <w:p w14:paraId="49B7093D" w14:textId="77777777" w:rsidR="006F40CF" w:rsidRPr="00AA0166" w:rsidRDefault="006F40CF" w:rsidP="00FD6E56">
      <w:pPr>
        <w:pStyle w:val="Code"/>
        <w:rPr>
          <w:lang w:val="en-GB"/>
        </w:rPr>
        <w:pPrChange w:id="217" w:author="Jan Kwakkel" w:date="2017-10-21T14:34:00Z">
          <w:pPr>
            <w:spacing w:line="276" w:lineRule="auto"/>
            <w:ind w:firstLine="540"/>
          </w:pPr>
        </w:pPrChange>
      </w:pPr>
      <w:r w:rsidRPr="00AA0166">
        <w:rPr>
          <w:lang w:val="en-GB"/>
        </w:rPr>
        <w:t xml:space="preserve">        </w:t>
      </w:r>
      <w:proofErr w:type="gramStart"/>
      <w:r w:rsidRPr="00AA0166">
        <w:rPr>
          <w:lang w:val="en-GB"/>
        </w:rPr>
        <w:t>else</w:t>
      </w:r>
      <w:proofErr w:type="gramEnd"/>
      <w:r w:rsidRPr="00AA0166">
        <w:rPr>
          <w:lang w:val="en-GB"/>
        </w:rPr>
        <w:t>:</w:t>
      </w:r>
    </w:p>
    <w:p w14:paraId="0DEA46D3" w14:textId="77777777" w:rsidR="006F40CF" w:rsidRPr="00AA0166" w:rsidRDefault="006F40CF" w:rsidP="00FD6E56">
      <w:pPr>
        <w:pStyle w:val="Code"/>
        <w:rPr>
          <w:lang w:val="en-GB"/>
        </w:rPr>
        <w:pPrChange w:id="218" w:author="Jan Kwakkel" w:date="2017-10-21T14:34:00Z">
          <w:pPr>
            <w:spacing w:line="276" w:lineRule="auto"/>
            <w:ind w:firstLine="540"/>
          </w:pPr>
        </w:pPrChange>
      </w:pPr>
      <w:r w:rsidRPr="00AA0166">
        <w:rPr>
          <w:lang w:val="en-GB"/>
        </w:rPr>
        <w:t xml:space="preserve">            #Otherwise, assume the input parameters are global variables</w:t>
      </w:r>
    </w:p>
    <w:p w14:paraId="6FABC213" w14:textId="77777777" w:rsidR="006F40CF" w:rsidRPr="00AA0166" w:rsidRDefault="006F40CF" w:rsidP="00FD6E56">
      <w:pPr>
        <w:pStyle w:val="Code"/>
        <w:rPr>
          <w:lang w:val="en-GB"/>
        </w:rPr>
        <w:pPrChange w:id="219" w:author="Jan Kwakkel" w:date="2017-10-21T14:34:00Z">
          <w:pPr>
            <w:spacing w:line="276" w:lineRule="auto"/>
            <w:ind w:firstLine="540"/>
          </w:pPr>
        </w:pPrChange>
      </w:pPr>
      <w:r w:rsidRPr="00AA0166">
        <w:rPr>
          <w:lang w:val="en-GB"/>
        </w:rPr>
        <w:t xml:space="preserve">            </w:t>
      </w:r>
      <w:proofErr w:type="spellStart"/>
      <w:proofErr w:type="gramStart"/>
      <w:r w:rsidRPr="00AA0166">
        <w:rPr>
          <w:lang w:val="en-GB"/>
        </w:rPr>
        <w:t>netlogo.command</w:t>
      </w:r>
      <w:proofErr w:type="spellEnd"/>
      <w:proofErr w:type="gramEnd"/>
      <w:r w:rsidRPr="00AA0166">
        <w:rPr>
          <w:lang w:val="en-GB"/>
        </w:rPr>
        <w:t xml:space="preserve">('set {0} {1}'.format(name, </w:t>
      </w:r>
      <w:proofErr w:type="spellStart"/>
      <w:r w:rsidRPr="00AA0166">
        <w:rPr>
          <w:lang w:val="en-GB"/>
        </w:rPr>
        <w:t>param_values</w:t>
      </w:r>
      <w:proofErr w:type="spellEnd"/>
      <w:r w:rsidRPr="00AA0166">
        <w:rPr>
          <w:lang w:val="en-GB"/>
        </w:rPr>
        <w:t>[</w:t>
      </w:r>
      <w:proofErr w:type="spellStart"/>
      <w:r w:rsidRPr="00AA0166">
        <w:rPr>
          <w:lang w:val="en-GB"/>
        </w:rPr>
        <w:t>run,i</w:t>
      </w:r>
      <w:proofErr w:type="spellEnd"/>
      <w:r w:rsidRPr="00AA0166">
        <w:rPr>
          <w:lang w:val="en-GB"/>
        </w:rPr>
        <w:t>]))</w:t>
      </w:r>
    </w:p>
    <w:p w14:paraId="2B41404D" w14:textId="77777777" w:rsidR="006F40CF" w:rsidRPr="00AA0166" w:rsidRDefault="006F40CF" w:rsidP="00FD6E56">
      <w:pPr>
        <w:pStyle w:val="Code"/>
        <w:rPr>
          <w:lang w:val="en-GB"/>
        </w:rPr>
        <w:pPrChange w:id="220" w:author="Jan Kwakkel" w:date="2017-10-21T14:34:00Z">
          <w:pPr>
            <w:spacing w:line="276" w:lineRule="auto"/>
            <w:ind w:firstLine="540"/>
          </w:pPr>
        </w:pPrChange>
      </w:pPr>
      <w:r w:rsidRPr="00AA0166">
        <w:rPr>
          <w:lang w:val="en-GB"/>
        </w:rPr>
        <w:t xml:space="preserve">            </w:t>
      </w:r>
    </w:p>
    <w:p w14:paraId="014C84F2" w14:textId="77777777" w:rsidR="006F40CF" w:rsidRPr="00AA0166" w:rsidRDefault="006F40CF" w:rsidP="00FD6E56">
      <w:pPr>
        <w:pStyle w:val="Code"/>
        <w:rPr>
          <w:lang w:val="en-GB"/>
        </w:rPr>
        <w:pPrChange w:id="221" w:author="Jan Kwakkel" w:date="2017-10-21T14:34:00Z">
          <w:pPr>
            <w:spacing w:line="276" w:lineRule="auto"/>
            <w:ind w:firstLine="540"/>
          </w:pPr>
        </w:pPrChange>
      </w:pPr>
      <w:r w:rsidRPr="00AA0166">
        <w:rPr>
          <w:lang w:val="en-GB"/>
        </w:rPr>
        <w:t xml:space="preserve">    </w:t>
      </w:r>
      <w:proofErr w:type="spellStart"/>
      <w:proofErr w:type="gramStart"/>
      <w:r w:rsidRPr="00AA0166">
        <w:rPr>
          <w:lang w:val="en-GB"/>
        </w:rPr>
        <w:t>netlogo.command</w:t>
      </w:r>
      <w:proofErr w:type="spellEnd"/>
      <w:proofErr w:type="gramEnd"/>
      <w:r w:rsidRPr="00AA0166">
        <w:rPr>
          <w:lang w:val="en-GB"/>
        </w:rPr>
        <w:t>('setup')</w:t>
      </w:r>
    </w:p>
    <w:p w14:paraId="21A43191" w14:textId="77777777" w:rsidR="00FD6E56" w:rsidRDefault="006F40CF" w:rsidP="00FD6E56">
      <w:pPr>
        <w:pStyle w:val="Code"/>
        <w:rPr>
          <w:ins w:id="222" w:author="Jan Kwakkel" w:date="2017-10-21T14:34:00Z"/>
          <w:lang w:val="en-GB"/>
        </w:rPr>
        <w:pPrChange w:id="223" w:author="Jan Kwakkel" w:date="2017-10-21T14:34:00Z">
          <w:pPr>
            <w:spacing w:line="276" w:lineRule="auto"/>
            <w:ind w:firstLine="540"/>
          </w:pPr>
        </w:pPrChange>
      </w:pPr>
      <w:r w:rsidRPr="00AA0166">
        <w:rPr>
          <w:lang w:val="en-GB"/>
        </w:rPr>
        <w:t xml:space="preserve">    #Run for 100 ticks and return the number of sheep and wolf agents at </w:t>
      </w:r>
    </w:p>
    <w:p w14:paraId="6F94E984" w14:textId="522A37F6" w:rsidR="006F40CF" w:rsidRPr="00AA0166" w:rsidRDefault="00FD6E56" w:rsidP="00FD6E56">
      <w:pPr>
        <w:pStyle w:val="Code"/>
        <w:ind w:left="567" w:firstLine="0"/>
        <w:rPr>
          <w:lang w:val="en-GB"/>
        </w:rPr>
        <w:pPrChange w:id="224" w:author="Jan Kwakkel" w:date="2017-10-21T14:34:00Z">
          <w:pPr>
            <w:spacing w:line="276" w:lineRule="auto"/>
            <w:ind w:firstLine="540"/>
          </w:pPr>
        </w:pPrChange>
      </w:pPr>
      <w:ins w:id="225" w:author="Jan Kwakkel" w:date="2017-10-21T14:34:00Z">
        <w:r>
          <w:rPr>
            <w:lang w:val="en-GB"/>
          </w:rPr>
          <w:t xml:space="preserve">    #</w:t>
        </w:r>
      </w:ins>
      <w:proofErr w:type="gramStart"/>
      <w:r w:rsidR="006F40CF" w:rsidRPr="00AA0166">
        <w:rPr>
          <w:lang w:val="en-GB"/>
        </w:rPr>
        <w:t>each</w:t>
      </w:r>
      <w:proofErr w:type="gramEnd"/>
      <w:r w:rsidR="006F40CF" w:rsidRPr="00AA0166">
        <w:rPr>
          <w:lang w:val="en-GB"/>
        </w:rPr>
        <w:t xml:space="preserve"> time step</w:t>
      </w:r>
    </w:p>
    <w:p w14:paraId="3ECF503C" w14:textId="77777777" w:rsidR="006F40CF" w:rsidRPr="00AA0166" w:rsidRDefault="006F40CF" w:rsidP="00FD6E56">
      <w:pPr>
        <w:pStyle w:val="Code"/>
        <w:rPr>
          <w:lang w:val="en-GB"/>
        </w:rPr>
        <w:pPrChange w:id="226" w:author="Jan Kwakkel" w:date="2017-10-21T14:34:00Z">
          <w:pPr>
            <w:spacing w:line="276" w:lineRule="auto"/>
            <w:ind w:firstLine="540"/>
          </w:pPr>
        </w:pPrChange>
      </w:pPr>
      <w:r w:rsidRPr="00AA0166">
        <w:rPr>
          <w:lang w:val="en-GB"/>
        </w:rPr>
        <w:lastRenderedPageBreak/>
        <w:t xml:space="preserve">    </w:t>
      </w:r>
      <w:proofErr w:type="gramStart"/>
      <w:r w:rsidRPr="00AA0166">
        <w:rPr>
          <w:lang w:val="en-GB"/>
        </w:rPr>
        <w:t>counts</w:t>
      </w:r>
      <w:proofErr w:type="gramEnd"/>
      <w:r w:rsidRPr="00AA0166">
        <w:rPr>
          <w:lang w:val="en-GB"/>
        </w:rPr>
        <w:t xml:space="preserve"> = </w:t>
      </w:r>
      <w:proofErr w:type="spellStart"/>
      <w:r w:rsidRPr="00AA0166">
        <w:rPr>
          <w:lang w:val="en-GB"/>
        </w:rPr>
        <w:t>netlogo.repeat_report</w:t>
      </w:r>
      <w:proofErr w:type="spellEnd"/>
      <w:r w:rsidRPr="00AA0166">
        <w:rPr>
          <w:lang w:val="en-GB"/>
        </w:rPr>
        <w:t xml:space="preserve">(['count </w:t>
      </w:r>
      <w:proofErr w:type="spellStart"/>
      <w:r w:rsidRPr="00AA0166">
        <w:rPr>
          <w:lang w:val="en-GB"/>
        </w:rPr>
        <w:t>sheep','count</w:t>
      </w:r>
      <w:proofErr w:type="spellEnd"/>
      <w:r w:rsidRPr="00AA0166">
        <w:rPr>
          <w:lang w:val="en-GB"/>
        </w:rPr>
        <w:t xml:space="preserve"> wolves'], 100)</w:t>
      </w:r>
    </w:p>
    <w:p w14:paraId="3245E6BD" w14:textId="77777777" w:rsidR="006F40CF" w:rsidRPr="00AA0166" w:rsidRDefault="006F40CF" w:rsidP="00FD6E56">
      <w:pPr>
        <w:pStyle w:val="Code"/>
        <w:rPr>
          <w:lang w:val="en-GB"/>
        </w:rPr>
        <w:pPrChange w:id="227" w:author="Jan Kwakkel" w:date="2017-10-21T14:34:00Z">
          <w:pPr>
            <w:spacing w:line="276" w:lineRule="auto"/>
            <w:ind w:firstLine="540"/>
          </w:pPr>
        </w:pPrChange>
      </w:pPr>
      <w:r w:rsidRPr="00AA0166">
        <w:rPr>
          <w:lang w:val="en-GB"/>
        </w:rPr>
        <w:t xml:space="preserve">    </w:t>
      </w:r>
    </w:p>
    <w:p w14:paraId="3EB1AB70" w14:textId="77777777" w:rsidR="006F40CF" w:rsidRPr="00AA0166" w:rsidRDefault="006F40CF" w:rsidP="00FD6E56">
      <w:pPr>
        <w:pStyle w:val="Code"/>
        <w:rPr>
          <w:lang w:val="en-GB"/>
        </w:rPr>
        <w:pPrChange w:id="228" w:author="Jan Kwakkel" w:date="2017-10-21T14:34:00Z">
          <w:pPr>
            <w:spacing w:line="276" w:lineRule="auto"/>
            <w:ind w:firstLine="540"/>
          </w:pPr>
        </w:pPrChange>
      </w:pPr>
      <w:r w:rsidRPr="00AA0166">
        <w:rPr>
          <w:lang w:val="en-GB"/>
        </w:rPr>
        <w:t xml:space="preserve">    #For each run, save the mean value of the agent counts over time</w:t>
      </w:r>
    </w:p>
    <w:p w14:paraId="410ACC2B" w14:textId="77777777" w:rsidR="006F40CF" w:rsidRPr="00AA0166" w:rsidRDefault="006F40CF" w:rsidP="00FD6E56">
      <w:pPr>
        <w:pStyle w:val="Code"/>
        <w:rPr>
          <w:lang w:val="en-GB"/>
        </w:rPr>
        <w:pPrChange w:id="229" w:author="Jan Kwakkel" w:date="2017-10-21T14:34:00Z">
          <w:pPr>
            <w:spacing w:line="276" w:lineRule="auto"/>
            <w:ind w:firstLine="540"/>
          </w:pPr>
        </w:pPrChange>
      </w:pPr>
      <w:r w:rsidRPr="00AA0166">
        <w:rPr>
          <w:lang w:val="en-GB"/>
        </w:rPr>
        <w:t xml:space="preserve">    </w:t>
      </w:r>
      <w:proofErr w:type="spellStart"/>
      <w:proofErr w:type="gramStart"/>
      <w:r w:rsidRPr="00AA0166">
        <w:rPr>
          <w:lang w:val="en-GB"/>
        </w:rPr>
        <w:t>results.loc</w:t>
      </w:r>
      <w:proofErr w:type="spellEnd"/>
      <w:proofErr w:type="gramEnd"/>
      <w:r w:rsidRPr="00AA0166">
        <w:rPr>
          <w:lang w:val="en-GB"/>
        </w:rPr>
        <w:t>[run, 'Avg. sheep'] = counts['count sheep'].</w:t>
      </w:r>
      <w:proofErr w:type="spellStart"/>
      <w:r w:rsidRPr="00AA0166">
        <w:rPr>
          <w:lang w:val="en-GB"/>
        </w:rPr>
        <w:t>values.mean</w:t>
      </w:r>
      <w:proofErr w:type="spellEnd"/>
      <w:r w:rsidRPr="00AA0166">
        <w:rPr>
          <w:lang w:val="en-GB"/>
        </w:rPr>
        <w:t>()</w:t>
      </w:r>
    </w:p>
    <w:p w14:paraId="6A9F8706" w14:textId="2B2E5934" w:rsidR="006F40CF" w:rsidRDefault="006F40CF" w:rsidP="00FD6E56">
      <w:pPr>
        <w:pStyle w:val="Code"/>
        <w:rPr>
          <w:lang w:val="en-GB"/>
        </w:rPr>
        <w:pPrChange w:id="230" w:author="Jan Kwakkel" w:date="2017-10-21T14:34:00Z">
          <w:pPr>
            <w:spacing w:line="276" w:lineRule="auto"/>
            <w:ind w:firstLine="540"/>
          </w:pPr>
        </w:pPrChange>
      </w:pPr>
      <w:r w:rsidRPr="00AA0166">
        <w:rPr>
          <w:lang w:val="en-GB"/>
        </w:rPr>
        <w:t xml:space="preserve">    </w:t>
      </w:r>
      <w:proofErr w:type="spellStart"/>
      <w:proofErr w:type="gramStart"/>
      <w:r w:rsidRPr="00AA0166">
        <w:rPr>
          <w:lang w:val="en-GB"/>
        </w:rPr>
        <w:t>results.loc</w:t>
      </w:r>
      <w:proofErr w:type="spellEnd"/>
      <w:proofErr w:type="gramEnd"/>
      <w:r w:rsidRPr="00AA0166">
        <w:rPr>
          <w:lang w:val="en-GB"/>
        </w:rPr>
        <w:t>[run, 'Avg. wolves'] = counts['count wolves'].</w:t>
      </w:r>
      <w:proofErr w:type="spellStart"/>
      <w:r w:rsidRPr="00AA0166">
        <w:rPr>
          <w:lang w:val="en-GB"/>
        </w:rPr>
        <w:t>values.mean</w:t>
      </w:r>
      <w:proofErr w:type="spellEnd"/>
      <w:r w:rsidRPr="00AA0166">
        <w:rPr>
          <w:lang w:val="en-GB"/>
        </w:rPr>
        <w:t>()</w:t>
      </w:r>
    </w:p>
    <w:p w14:paraId="2C20EFC4" w14:textId="38B1AD43" w:rsidR="00AA0166" w:rsidDel="00FD6E56" w:rsidRDefault="00AA0166" w:rsidP="006F40CF">
      <w:pPr>
        <w:spacing w:line="276" w:lineRule="auto"/>
        <w:rPr>
          <w:del w:id="231" w:author="Jan Kwakkel" w:date="2017-10-21T14:35:00Z"/>
          <w:rFonts w:cs="Arial"/>
          <w:sz w:val="16"/>
          <w:szCs w:val="16"/>
          <w:lang w:val="en-GB"/>
        </w:rPr>
      </w:pPr>
    </w:p>
    <w:p w14:paraId="43411DA7" w14:textId="77777777" w:rsidR="00AA0166" w:rsidRDefault="00AA0166" w:rsidP="00547A60">
      <w:pPr>
        <w:spacing w:line="276" w:lineRule="auto"/>
        <w:rPr>
          <w:rFonts w:cs="Arial"/>
        </w:rPr>
      </w:pPr>
    </w:p>
    <w:p w14:paraId="37DEDE45" w14:textId="5BFABD12" w:rsidR="00AA0166" w:rsidRDefault="00AA0166" w:rsidP="00547A60">
      <w:pPr>
        <w:spacing w:line="276" w:lineRule="auto"/>
        <w:rPr>
          <w:rFonts w:cs="Arial"/>
        </w:rPr>
      </w:pPr>
      <w:r w:rsidRPr="00AA0166">
        <w:rPr>
          <w:rFonts w:cs="Arial"/>
        </w:rPr>
        <w:t>We can then proceed with the analysis, first using a histogram to visualize output</w:t>
      </w:r>
      <w:r>
        <w:rPr>
          <w:rFonts w:cs="Arial"/>
        </w:rPr>
        <w:t xml:space="preserve"> distributions for each outcome</w:t>
      </w:r>
      <w:ins w:id="232" w:author="Jan Kwakkel" w:date="2017-10-21T14:35:00Z">
        <w:r w:rsidR="00FD6E56">
          <w:rPr>
            <w:rFonts w:cs="Arial"/>
          </w:rPr>
          <w:t xml:space="preserve"> as shown in </w:t>
        </w:r>
      </w:ins>
      <w:ins w:id="233" w:author="Jan Kwakkel" w:date="2017-10-21T14:36:00Z">
        <w:r w:rsidR="00FD6E56">
          <w:rPr>
            <w:rFonts w:cs="Arial"/>
          </w:rPr>
          <w:fldChar w:fldCharType="begin"/>
        </w:r>
        <w:r w:rsidR="00FD6E56">
          <w:rPr>
            <w:rFonts w:cs="Arial"/>
          </w:rPr>
          <w:instrText xml:space="preserve"> REF _Ref370215896 \h </w:instrText>
        </w:r>
        <w:r w:rsidR="00FD6E56">
          <w:rPr>
            <w:rFonts w:cs="Arial"/>
          </w:rPr>
        </w:r>
      </w:ins>
      <w:r w:rsidR="00FD6E56">
        <w:rPr>
          <w:rFonts w:cs="Arial"/>
        </w:rPr>
        <w:fldChar w:fldCharType="separate"/>
      </w:r>
      <w:ins w:id="234" w:author="Jan Kwakkel" w:date="2017-10-21T14:36:00Z">
        <w:r w:rsidR="00FD6E56">
          <w:t xml:space="preserve">Figure </w:t>
        </w:r>
        <w:r w:rsidR="00FD6E56">
          <w:rPr>
            <w:noProof/>
          </w:rPr>
          <w:t>5</w:t>
        </w:r>
        <w:r w:rsidR="00FD6E56">
          <w:rPr>
            <w:rFonts w:cs="Arial"/>
          </w:rPr>
          <w:fldChar w:fldCharType="end"/>
        </w:r>
        <w:r w:rsidR="00FD6E56">
          <w:rPr>
            <w:rFonts w:cs="Arial"/>
          </w:rPr>
          <w:t>.</w:t>
        </w:r>
      </w:ins>
      <w:del w:id="235" w:author="Jan Kwakkel" w:date="2017-10-21T14:35:00Z">
        <w:r w:rsidDel="00FD6E56">
          <w:rPr>
            <w:rFonts w:cs="Arial"/>
          </w:rPr>
          <w:delText>.</w:delText>
        </w:r>
      </w:del>
    </w:p>
    <w:p w14:paraId="191793F9" w14:textId="3894664A" w:rsidR="00AA0166" w:rsidRDefault="00AA0166" w:rsidP="00547A60">
      <w:pPr>
        <w:spacing w:line="276" w:lineRule="auto"/>
        <w:rPr>
          <w:rFonts w:cs="Arial"/>
        </w:rPr>
      </w:pPr>
    </w:p>
    <w:p w14:paraId="5963D7F6" w14:textId="77777777" w:rsidR="00AA0166" w:rsidRDefault="00AA0166" w:rsidP="00AA0166">
      <w:pPr>
        <w:keepNext/>
        <w:spacing w:line="276" w:lineRule="auto"/>
        <w:jc w:val="center"/>
      </w:pPr>
      <w:r>
        <w:rPr>
          <w:rFonts w:cs="Arial"/>
          <w:noProof/>
        </w:rPr>
        <w:drawing>
          <wp:inline distT="0" distB="0" distL="0" distR="0" wp14:anchorId="7C5AFFE0" wp14:editId="59058F6F">
            <wp:extent cx="5029200" cy="21617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 - Output distribu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9200" cy="2161706"/>
                    </a:xfrm>
                    <a:prstGeom prst="rect">
                      <a:avLst/>
                    </a:prstGeom>
                  </pic:spPr>
                </pic:pic>
              </a:graphicData>
            </a:graphic>
          </wp:inline>
        </w:drawing>
      </w:r>
    </w:p>
    <w:p w14:paraId="3024EC84" w14:textId="6DA29545" w:rsidR="00AA0166" w:rsidRDefault="00AA0166" w:rsidP="00AA0166">
      <w:pPr>
        <w:pStyle w:val="Caption"/>
      </w:pPr>
      <w:bookmarkStart w:id="236" w:name="_Ref370215896"/>
      <w:r>
        <w:t xml:space="preserve">Figure </w:t>
      </w:r>
      <w:fldSimple w:instr=" SEQ Figure \* ARABIC ">
        <w:r w:rsidR="00926A22">
          <w:rPr>
            <w:noProof/>
          </w:rPr>
          <w:t>5</w:t>
        </w:r>
      </w:fldSimple>
      <w:bookmarkEnd w:id="236"/>
      <w:r>
        <w:t>: Output distributions for the average number of sheep agents (left) and wolf agents (right) over 100 ticks</w:t>
      </w:r>
    </w:p>
    <w:p w14:paraId="33DC99DF" w14:textId="6CB1CD4C" w:rsidR="00714CA6" w:rsidRDefault="00AA0166" w:rsidP="00714CA6">
      <w:pPr>
        <w:spacing w:line="276" w:lineRule="auto"/>
      </w:pPr>
      <w:r w:rsidRPr="00AA0166">
        <w:t>Bivariate scatter plots can be useful to visualize relationships between each input parameter and the outputs. Taking the outcome for the average sheep count as an example, we obtain</w:t>
      </w:r>
      <w:del w:id="237" w:author="Jan Kwakkel" w:date="2017-10-21T14:36:00Z">
        <w:r w:rsidRPr="00AA0166" w:rsidDel="00714CA6">
          <w:delText xml:space="preserve"> </w:delText>
        </w:r>
      </w:del>
      <w:ins w:id="238" w:author="Jan Kwakkel" w:date="2017-10-21T14:36:00Z">
        <w:r w:rsidR="00714CA6">
          <w:t xml:space="preserve"> </w:t>
        </w:r>
      </w:ins>
      <w:ins w:id="239" w:author="Jan Kwakkel" w:date="2017-10-21T14:37:00Z">
        <w:r w:rsidR="00714CA6">
          <w:fldChar w:fldCharType="begin"/>
        </w:r>
        <w:r w:rsidR="00714CA6">
          <w:instrText xml:space="preserve"> REF _Ref370215956 \h </w:instrText>
        </w:r>
      </w:ins>
      <w:r w:rsidR="00714CA6">
        <w:fldChar w:fldCharType="separate"/>
      </w:r>
      <w:ins w:id="240" w:author="Jan Kwakkel" w:date="2017-10-21T14:37:00Z">
        <w:r w:rsidR="00714CA6">
          <w:t xml:space="preserve">Figure </w:t>
        </w:r>
        <w:r w:rsidR="00714CA6">
          <w:rPr>
            <w:noProof/>
          </w:rPr>
          <w:t>6</w:t>
        </w:r>
        <w:r w:rsidR="00714CA6">
          <w:fldChar w:fldCharType="end"/>
        </w:r>
      </w:ins>
      <w:del w:id="241" w:author="Jan Kwakkel" w:date="2017-10-21T14:36:00Z">
        <w:r w:rsidRPr="00AA0166" w:rsidDel="00714CA6">
          <w:delText>the following</w:delText>
        </w:r>
      </w:del>
      <w:r w:rsidRPr="00AA0166">
        <w:t xml:space="preserve">, using </w:t>
      </w:r>
      <w:del w:id="242" w:author="Jan Kwakkel" w:date="2017-10-21T14:36:00Z">
        <w:r w:rsidRPr="00AA0166" w:rsidDel="00714CA6">
          <w:delText xml:space="preserve">the </w:delText>
        </w:r>
      </w:del>
      <w:proofErr w:type="spellStart"/>
      <w:ins w:id="243" w:author="Jan Kwakkel" w:date="2017-10-21T14:36:00Z">
        <w:r w:rsidR="00714CA6">
          <w:t>S</w:t>
        </w:r>
      </w:ins>
      <w:del w:id="244" w:author="Jan Kwakkel" w:date="2017-10-21T14:36:00Z">
        <w:r w:rsidRPr="00AA0166" w:rsidDel="00714CA6">
          <w:delText>s</w:delText>
        </w:r>
      </w:del>
      <w:r w:rsidRPr="00AA0166">
        <w:t>cipy</w:t>
      </w:r>
      <w:proofErr w:type="spellEnd"/>
      <w:r w:rsidRPr="00AA0166">
        <w:t xml:space="preserve"> </w:t>
      </w:r>
      <w:del w:id="245" w:author="Jan Kwakkel" w:date="2017-10-21T14:36:00Z">
        <w:r w:rsidDel="00714CA6">
          <w:delText xml:space="preserve">Python </w:delText>
        </w:r>
        <w:r w:rsidRPr="00AA0166" w:rsidDel="00714CA6">
          <w:delText xml:space="preserve">library </w:delText>
        </w:r>
      </w:del>
      <w:r w:rsidRPr="00AA0166">
        <w:t>to calculate the Pearson correlation coefficient (r) for each parameter</w:t>
      </w:r>
      <w:ins w:id="246" w:author="Jan Kwakkel" w:date="2017-10-21T14:36:00Z">
        <w:r w:rsidR="00714CA6">
          <w:t xml:space="preserve">. </w:t>
        </w:r>
      </w:ins>
      <w:moveToRangeStart w:id="247" w:author="Jan Kwakkel" w:date="2017-10-21T14:36:00Z" w:name="move370215942"/>
      <w:moveTo w:id="248" w:author="Jan Kwakkel" w:date="2017-10-21T14:36:00Z">
        <w:r w:rsidR="00714CA6">
          <w:t xml:space="preserve">This indicates a positive relationship between the </w:t>
        </w:r>
        <w:r w:rsidR="00714CA6" w:rsidRPr="007249AC">
          <w:rPr>
            <w:i/>
          </w:rPr>
          <w:t>sheep-gain-from-food</w:t>
        </w:r>
        <w:r w:rsidR="00714CA6">
          <w:t xml:space="preserve"> parameter and the mean sheep count, and negative relationships for the </w:t>
        </w:r>
        <w:r w:rsidR="00714CA6" w:rsidRPr="007249AC">
          <w:rPr>
            <w:i/>
          </w:rPr>
          <w:t>wolf-gain-from-food</w:t>
        </w:r>
        <w:r w:rsidR="00714CA6">
          <w:rPr>
            <w:i/>
          </w:rPr>
          <w:t xml:space="preserve"> </w:t>
        </w:r>
        <w:r w:rsidR="00714CA6">
          <w:t xml:space="preserve">and </w:t>
        </w:r>
        <w:r w:rsidR="00714CA6">
          <w:rPr>
            <w:i/>
          </w:rPr>
          <w:t>wolf-reproduce</w:t>
        </w:r>
        <w:r w:rsidR="00714CA6" w:rsidRPr="007249AC">
          <w:rPr>
            <w:i/>
          </w:rPr>
          <w:t xml:space="preserve"> </w:t>
        </w:r>
        <w:r w:rsidR="00714CA6">
          <w:t>parameters.</w:t>
        </w:r>
      </w:moveTo>
    </w:p>
    <w:moveToRangeEnd w:id="247"/>
    <w:p w14:paraId="3F2F0E70" w14:textId="7C1DCCB3" w:rsidR="00AA0166" w:rsidDel="00714CA6" w:rsidRDefault="00AA0166" w:rsidP="00AA0166">
      <w:pPr>
        <w:spacing w:line="276" w:lineRule="auto"/>
        <w:rPr>
          <w:del w:id="249" w:author="Jan Kwakkel" w:date="2017-10-21T14:37:00Z"/>
        </w:rPr>
      </w:pPr>
      <w:del w:id="250" w:author="Jan Kwakkel" w:date="2017-10-21T14:36:00Z">
        <w:r w:rsidRPr="00AA0166" w:rsidDel="00714CA6">
          <w:delText>:</w:delText>
        </w:r>
      </w:del>
    </w:p>
    <w:p w14:paraId="23300D1F" w14:textId="77777777" w:rsidR="00AA0166" w:rsidRDefault="00AA0166" w:rsidP="00714CA6">
      <w:pPr>
        <w:spacing w:line="276" w:lineRule="auto"/>
        <w:pPrChange w:id="251" w:author="Jan Kwakkel" w:date="2017-10-21T14:37:00Z">
          <w:pPr/>
        </w:pPrChange>
      </w:pPr>
    </w:p>
    <w:p w14:paraId="3E5BAE86" w14:textId="77777777" w:rsidR="00AA0166" w:rsidRDefault="00AA0166" w:rsidP="00AA0166">
      <w:pPr>
        <w:keepNext/>
        <w:jc w:val="center"/>
      </w:pPr>
      <w:commentRangeStart w:id="252"/>
      <w:r>
        <w:rPr>
          <w:noProof/>
        </w:rPr>
        <w:drawing>
          <wp:inline distT="0" distB="0" distL="0" distR="0" wp14:anchorId="6372D629" wp14:editId="73527FF8">
            <wp:extent cx="5760085" cy="20948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 - Scatt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2094865"/>
                    </a:xfrm>
                    <a:prstGeom prst="rect">
                      <a:avLst/>
                    </a:prstGeom>
                  </pic:spPr>
                </pic:pic>
              </a:graphicData>
            </a:graphic>
          </wp:inline>
        </w:drawing>
      </w:r>
      <w:commentRangeEnd w:id="252"/>
      <w:r w:rsidR="00714CA6">
        <w:rPr>
          <w:rStyle w:val="CommentReference"/>
        </w:rPr>
        <w:commentReference w:id="252"/>
      </w:r>
    </w:p>
    <w:p w14:paraId="00CD834E" w14:textId="597210F0" w:rsidR="00AA0166" w:rsidRDefault="00AA0166" w:rsidP="00AA0166">
      <w:pPr>
        <w:pStyle w:val="Caption"/>
      </w:pPr>
      <w:bookmarkStart w:id="253" w:name="_Ref370215956"/>
      <w:r>
        <w:t xml:space="preserve">Figure </w:t>
      </w:r>
      <w:fldSimple w:instr=" SEQ Figure \* ARABIC ">
        <w:r w:rsidR="00926A22">
          <w:rPr>
            <w:noProof/>
          </w:rPr>
          <w:t>6</w:t>
        </w:r>
      </w:fldSimple>
      <w:bookmarkEnd w:id="253"/>
      <w:r>
        <w:t>: Scatter plots for the average number of sheep agents as a function of each input parameter</w:t>
      </w:r>
    </w:p>
    <w:p w14:paraId="750523A7" w14:textId="34EEA545" w:rsidR="00AA0166" w:rsidDel="007755C2" w:rsidRDefault="00AA0166" w:rsidP="00AA0166">
      <w:pPr>
        <w:spacing w:line="276" w:lineRule="auto"/>
        <w:rPr>
          <w:del w:id="254" w:author="Jan Kwakkel" w:date="2017-10-21T14:42:00Z"/>
        </w:rPr>
      </w:pPr>
    </w:p>
    <w:p w14:paraId="2268FF45" w14:textId="76CAF24B" w:rsidR="00AA0166" w:rsidDel="00714CA6" w:rsidRDefault="00AA0166" w:rsidP="00AA0166">
      <w:pPr>
        <w:spacing w:line="276" w:lineRule="auto"/>
      </w:pPr>
      <w:moveFromRangeStart w:id="255" w:author="Jan Kwakkel" w:date="2017-10-21T14:36:00Z" w:name="move370215942"/>
      <w:moveFrom w:id="256" w:author="Jan Kwakkel" w:date="2017-10-21T14:36:00Z">
        <w:r w:rsidDel="00714CA6">
          <w:t>This indicates a positive relationship betwe</w:t>
        </w:r>
        <w:r w:rsidR="007249AC" w:rsidDel="00714CA6">
          <w:t xml:space="preserve">en the </w:t>
        </w:r>
        <w:r w:rsidR="007249AC" w:rsidRPr="007249AC" w:rsidDel="00714CA6">
          <w:rPr>
            <w:i/>
          </w:rPr>
          <w:t>sheep-gain-from-food</w:t>
        </w:r>
        <w:r w:rsidDel="00714CA6">
          <w:t xml:space="preserve"> parameter and the mean sheep count, and negative relationships for the </w:t>
        </w:r>
        <w:r w:rsidRPr="007249AC" w:rsidDel="00714CA6">
          <w:rPr>
            <w:i/>
          </w:rPr>
          <w:t>wolf-gain-from-food</w:t>
        </w:r>
        <w:r w:rsidR="007249AC" w:rsidDel="00714CA6">
          <w:rPr>
            <w:i/>
          </w:rPr>
          <w:t xml:space="preserve"> </w:t>
        </w:r>
        <w:r w:rsidR="007249AC" w:rsidDel="00714CA6">
          <w:t xml:space="preserve">and </w:t>
        </w:r>
        <w:r w:rsidR="007249AC" w:rsidDel="00714CA6">
          <w:rPr>
            <w:i/>
          </w:rPr>
          <w:t>wolf-reproduce</w:t>
        </w:r>
        <w:r w:rsidRPr="007249AC" w:rsidDel="00714CA6">
          <w:rPr>
            <w:i/>
          </w:rPr>
          <w:t xml:space="preserve"> </w:t>
        </w:r>
        <w:r w:rsidDel="00714CA6">
          <w:t>parameters.</w:t>
        </w:r>
      </w:moveFrom>
    </w:p>
    <w:moveFromRangeEnd w:id="255"/>
    <w:p w14:paraId="3115C6B8" w14:textId="77777777" w:rsidR="00AA0166" w:rsidRDefault="00AA0166" w:rsidP="00AA0166">
      <w:pPr>
        <w:spacing w:line="276" w:lineRule="auto"/>
      </w:pPr>
    </w:p>
    <w:p w14:paraId="637D3FE1" w14:textId="42471D1C" w:rsidR="00AA0166" w:rsidRDefault="00AA0166" w:rsidP="00AA0166">
      <w:pPr>
        <w:spacing w:line="276" w:lineRule="auto"/>
      </w:pPr>
      <w:r>
        <w:t xml:space="preserve">We can </w:t>
      </w:r>
      <w:del w:id="257" w:author="Jan Kwakkel" w:date="2017-10-21T14:42:00Z">
        <w:r w:rsidDel="007755C2">
          <w:delText xml:space="preserve">then </w:delText>
        </w:r>
      </w:del>
      <w:r>
        <w:t xml:space="preserve">use </w:t>
      </w:r>
      <w:proofErr w:type="spellStart"/>
      <w:r>
        <w:t>SALib</w:t>
      </w:r>
      <w:proofErr w:type="spellEnd"/>
      <w:r>
        <w:t xml:space="preserve"> to calculate first-order (S1), second-order (S2) and total (ST) </w:t>
      </w:r>
      <w:proofErr w:type="spellStart"/>
      <w:r>
        <w:t>Sobol</w:t>
      </w:r>
      <w:proofErr w:type="spellEnd"/>
      <w:r>
        <w:t xml:space="preserve"> indices, to estimate each input's contribution to the variance of the average sheep count. By default, 95% confidence intervals are</w:t>
      </w:r>
      <w:r w:rsidR="00926A22">
        <w:t xml:space="preserve"> also</w:t>
      </w:r>
      <w:r>
        <w:t xml:space="preserve"> estimated for each index. The analysis function returns a Python dictionary.</w:t>
      </w:r>
    </w:p>
    <w:p w14:paraId="1CE87B72" w14:textId="1DD4962A" w:rsidR="00AA0166" w:rsidRDefault="00AA0166" w:rsidP="00AA0166"/>
    <w:p w14:paraId="7F918340" w14:textId="40130059" w:rsidR="00AA0166" w:rsidRDefault="00AA0166" w:rsidP="00AA0166">
      <w:pPr>
        <w:ind w:firstLine="540"/>
        <w:jc w:val="left"/>
        <w:rPr>
          <w:sz w:val="16"/>
          <w:szCs w:val="16"/>
        </w:rPr>
      </w:pPr>
      <w:r w:rsidRPr="00AA0166">
        <w:rPr>
          <w:sz w:val="16"/>
          <w:szCs w:val="16"/>
        </w:rPr>
        <w:t xml:space="preserve">Si = </w:t>
      </w:r>
      <w:proofErr w:type="spellStart"/>
      <w:proofErr w:type="gramStart"/>
      <w:r w:rsidRPr="00AA0166">
        <w:rPr>
          <w:sz w:val="16"/>
          <w:szCs w:val="16"/>
        </w:rPr>
        <w:t>sobol.analyze</w:t>
      </w:r>
      <w:proofErr w:type="spellEnd"/>
      <w:r w:rsidRPr="00AA0166">
        <w:rPr>
          <w:sz w:val="16"/>
          <w:szCs w:val="16"/>
        </w:rPr>
        <w:t>(</w:t>
      </w:r>
      <w:proofErr w:type="gramEnd"/>
      <w:r w:rsidRPr="00AA0166">
        <w:rPr>
          <w:sz w:val="16"/>
          <w:szCs w:val="16"/>
        </w:rPr>
        <w:t xml:space="preserve">problem, results['Avg. sheep'].values, </w:t>
      </w:r>
      <w:proofErr w:type="spellStart"/>
      <w:r w:rsidRPr="00AA0166">
        <w:rPr>
          <w:sz w:val="16"/>
          <w:szCs w:val="16"/>
        </w:rPr>
        <w:t>calc_second_order</w:t>
      </w:r>
      <w:proofErr w:type="spellEnd"/>
      <w:r w:rsidRPr="00AA0166">
        <w:rPr>
          <w:sz w:val="16"/>
          <w:szCs w:val="16"/>
        </w:rPr>
        <w:t xml:space="preserve">=True, </w:t>
      </w:r>
      <w:proofErr w:type="spellStart"/>
      <w:r w:rsidRPr="00AA0166">
        <w:rPr>
          <w:sz w:val="16"/>
          <w:szCs w:val="16"/>
        </w:rPr>
        <w:t>print_to_console</w:t>
      </w:r>
      <w:proofErr w:type="spellEnd"/>
      <w:r w:rsidRPr="00AA0166">
        <w:rPr>
          <w:sz w:val="16"/>
          <w:szCs w:val="16"/>
        </w:rPr>
        <w:t>=False)</w:t>
      </w:r>
    </w:p>
    <w:p w14:paraId="09297E4E" w14:textId="66934AE6" w:rsidR="00AA0166" w:rsidRDefault="00AA0166" w:rsidP="00AA0166">
      <w:pPr>
        <w:ind w:firstLine="540"/>
        <w:jc w:val="left"/>
        <w:rPr>
          <w:sz w:val="16"/>
          <w:szCs w:val="16"/>
        </w:rPr>
      </w:pPr>
    </w:p>
    <w:p w14:paraId="5A3532FE" w14:textId="3DE92AC0" w:rsidR="00926A22" w:rsidRDefault="00926A22" w:rsidP="00516BD0">
      <w:pPr>
        <w:pPrChange w:id="258" w:author="Jan Kwakkel" w:date="2017-10-21T14:43:00Z">
          <w:pPr>
            <w:keepNext/>
            <w:spacing w:line="276" w:lineRule="auto"/>
          </w:pPr>
        </w:pPrChange>
      </w:pPr>
      <w:r w:rsidRPr="00926A22">
        <w:lastRenderedPageBreak/>
        <w:t xml:space="preserve">As a simple example, we first visualize the first-order and total indices </w:t>
      </w:r>
      <w:r>
        <w:t xml:space="preserve">and their confidence bounds using the default Pandas plotting functions, after </w:t>
      </w:r>
      <w:r w:rsidRPr="00926A22">
        <w:t xml:space="preserve">converting the dictionary returned by </w:t>
      </w:r>
      <w:proofErr w:type="spellStart"/>
      <w:r w:rsidRPr="00926A22">
        <w:t>SALib</w:t>
      </w:r>
      <w:proofErr w:type="spellEnd"/>
      <w:r w:rsidRPr="00926A22">
        <w:t xml:space="preserve"> to a </w:t>
      </w:r>
      <w:proofErr w:type="spellStart"/>
      <w:ins w:id="259" w:author="Jan Kwakkel" w:date="2017-10-21T14:43:00Z">
        <w:r w:rsidR="00516BD0">
          <w:t>D</w:t>
        </w:r>
      </w:ins>
      <w:del w:id="260" w:author="Jan Kwakkel" w:date="2017-10-21T14:43:00Z">
        <w:r w:rsidDel="00516BD0">
          <w:delText>d</w:delText>
        </w:r>
      </w:del>
      <w:r>
        <w:t>ata</w:t>
      </w:r>
      <w:ins w:id="261" w:author="Jan Kwakkel" w:date="2017-10-21T14:43:00Z">
        <w:r w:rsidR="00516BD0">
          <w:t>F</w:t>
        </w:r>
      </w:ins>
      <w:del w:id="262" w:author="Jan Kwakkel" w:date="2017-10-21T14:43:00Z">
        <w:r w:rsidDel="00516BD0">
          <w:delText>f</w:delText>
        </w:r>
      </w:del>
      <w:r>
        <w:t>rame</w:t>
      </w:r>
      <w:proofErr w:type="spellEnd"/>
      <w:r>
        <w:t>:</w:t>
      </w:r>
    </w:p>
    <w:p w14:paraId="03B1B062" w14:textId="77777777" w:rsidR="00926A22" w:rsidRDefault="00926A22" w:rsidP="00926A22">
      <w:pPr>
        <w:keepNext/>
      </w:pPr>
    </w:p>
    <w:p w14:paraId="737BA4D1" w14:textId="45229183" w:rsidR="00AA0166" w:rsidRDefault="00AA0166" w:rsidP="00AA0166">
      <w:pPr>
        <w:keepNext/>
        <w:jc w:val="center"/>
      </w:pPr>
      <w:r>
        <w:rPr>
          <w:noProof/>
          <w:sz w:val="16"/>
          <w:szCs w:val="16"/>
        </w:rPr>
        <w:drawing>
          <wp:inline distT="0" distB="0" distL="0" distR="0" wp14:anchorId="6372990F" wp14:editId="1E44B516">
            <wp:extent cx="4297680" cy="2982929"/>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 - Indic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97680" cy="2982929"/>
                    </a:xfrm>
                    <a:prstGeom prst="rect">
                      <a:avLst/>
                    </a:prstGeom>
                  </pic:spPr>
                </pic:pic>
              </a:graphicData>
            </a:graphic>
          </wp:inline>
        </w:drawing>
      </w:r>
    </w:p>
    <w:p w14:paraId="3BAD3A83" w14:textId="3CE9CB6C" w:rsidR="00AA0166" w:rsidRDefault="00AA0166" w:rsidP="00AA0166">
      <w:pPr>
        <w:pStyle w:val="Caption"/>
      </w:pPr>
      <w:r>
        <w:t xml:space="preserve">Figure </w:t>
      </w:r>
      <w:fldSimple w:instr=" SEQ Figure \* ARABIC ">
        <w:r w:rsidR="00926A22">
          <w:rPr>
            <w:noProof/>
          </w:rPr>
          <w:t>7</w:t>
        </w:r>
      </w:fldSimple>
      <w:r>
        <w:t xml:space="preserve">: First-order and total </w:t>
      </w:r>
      <w:proofErr w:type="spellStart"/>
      <w:r>
        <w:t>Sobol</w:t>
      </w:r>
      <w:proofErr w:type="spellEnd"/>
      <w:r>
        <w:t xml:space="preserve"> indices with confidence bounds</w:t>
      </w:r>
      <w:r w:rsidR="006E3BB0">
        <w:t>, for the average number of sheep agents</w:t>
      </w:r>
    </w:p>
    <w:p w14:paraId="2ED76CD3" w14:textId="6111ADA9" w:rsidR="00926A22" w:rsidRDefault="007249AC" w:rsidP="00926A22">
      <w:pPr>
        <w:spacing w:line="276" w:lineRule="auto"/>
      </w:pPr>
      <w:r>
        <w:t xml:space="preserve">The </w:t>
      </w:r>
      <w:r w:rsidRPr="007249AC">
        <w:rPr>
          <w:i/>
        </w:rPr>
        <w:t>sheep-gain-from-food</w:t>
      </w:r>
      <w:r w:rsidR="00926A22">
        <w:t xml:space="preserve"> parameter has the highest ST index, indicating that it contributes over 50% of output variance when accounting for interactions wit</w:t>
      </w:r>
      <w:r>
        <w:t xml:space="preserve">h other parameters. However, </w:t>
      </w:r>
      <w:r w:rsidR="00926A22">
        <w:t xml:space="preserve">the confidence bounds are overly broad due to the small </w:t>
      </w:r>
      <w:r w:rsidR="00926A22" w:rsidRPr="00926A22">
        <w:rPr>
          <w:i/>
        </w:rPr>
        <w:t>n</w:t>
      </w:r>
      <w:r w:rsidR="00926A22">
        <w:t xml:space="preserve"> value used for sampling, </w:t>
      </w:r>
      <w:del w:id="263" w:author="Jan Kwakkel" w:date="2017-10-21T14:46:00Z">
        <w:r w:rsidR="00926A22" w:rsidDel="00193C4B">
          <w:delText xml:space="preserve">so </w:delText>
        </w:r>
      </w:del>
      <w:ins w:id="264" w:author="Jan Kwakkel" w:date="2017-10-21T14:46:00Z">
        <w:r w:rsidR="00193C4B">
          <w:t>indicating</w:t>
        </w:r>
        <w:r w:rsidR="00193C4B">
          <w:t xml:space="preserve"> </w:t>
        </w:r>
      </w:ins>
      <w:r w:rsidR="00926A22">
        <w:t xml:space="preserve">that a larger sample would be required for reliable results. For instance, the S1 index is estimated to be larger than ST for the </w:t>
      </w:r>
      <w:r>
        <w:rPr>
          <w:i/>
        </w:rPr>
        <w:t>r</w:t>
      </w:r>
      <w:r w:rsidR="00926A22" w:rsidRPr="007249AC">
        <w:rPr>
          <w:i/>
        </w:rPr>
        <w:t>andom-seed</w:t>
      </w:r>
      <w:r w:rsidR="00926A22">
        <w:t xml:space="preserve"> parameter, which is an artifact of the small sample size.</w:t>
      </w:r>
    </w:p>
    <w:p w14:paraId="1976A0CA" w14:textId="77777777" w:rsidR="00926A22" w:rsidRDefault="00926A22" w:rsidP="00926A22">
      <w:pPr>
        <w:spacing w:line="276" w:lineRule="auto"/>
      </w:pPr>
    </w:p>
    <w:p w14:paraId="0C352CA5" w14:textId="7F111288" w:rsidR="00926A22" w:rsidRDefault="00926A22" w:rsidP="00926A22">
      <w:pPr>
        <w:spacing w:line="276" w:lineRule="auto"/>
      </w:pPr>
      <w:r>
        <w:t>We can use a more sophisticated visualization to include the second-order interactions between inputs:</w:t>
      </w:r>
    </w:p>
    <w:p w14:paraId="4D00D5A7" w14:textId="77777777" w:rsidR="00926A22" w:rsidRDefault="00926A22" w:rsidP="00926A22">
      <w:pPr>
        <w:spacing w:line="276" w:lineRule="auto"/>
      </w:pPr>
    </w:p>
    <w:p w14:paraId="33CD0C31" w14:textId="77777777" w:rsidR="00926A22" w:rsidRDefault="00926A22" w:rsidP="00926A22">
      <w:pPr>
        <w:keepNext/>
        <w:spacing w:line="276" w:lineRule="auto"/>
        <w:jc w:val="center"/>
      </w:pPr>
      <w:r>
        <w:rPr>
          <w:noProof/>
        </w:rPr>
        <w:drawing>
          <wp:inline distT="0" distB="0" distL="0" distR="0" wp14:anchorId="68B40559" wp14:editId="50974AEC">
            <wp:extent cx="3657600" cy="258936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 - Interactions.png"/>
                    <pic:cNvPicPr/>
                  </pic:nvPicPr>
                  <pic:blipFill rotWithShape="1">
                    <a:blip r:embed="rId18" cstate="print">
                      <a:extLst>
                        <a:ext uri="{28A0092B-C50C-407E-A947-70E740481C1C}">
                          <a14:useLocalDpi xmlns:a14="http://schemas.microsoft.com/office/drawing/2010/main" val="0"/>
                        </a:ext>
                      </a:extLst>
                    </a:blip>
                    <a:srcRect r="34022"/>
                    <a:stretch/>
                  </pic:blipFill>
                  <pic:spPr bwMode="auto">
                    <a:xfrm>
                      <a:off x="0" y="0"/>
                      <a:ext cx="3657600" cy="2589365"/>
                    </a:xfrm>
                    <a:prstGeom prst="rect">
                      <a:avLst/>
                    </a:prstGeom>
                    <a:ln>
                      <a:noFill/>
                    </a:ln>
                    <a:extLst>
                      <a:ext uri="{53640926-AAD7-44d8-BBD7-CCE9431645EC}">
                        <a14:shadowObscured xmlns:a14="http://schemas.microsoft.com/office/drawing/2010/main"/>
                      </a:ext>
                    </a:extLst>
                  </pic:spPr>
                </pic:pic>
              </a:graphicData>
            </a:graphic>
          </wp:inline>
        </w:drawing>
      </w:r>
    </w:p>
    <w:p w14:paraId="18724DED" w14:textId="0EA6D290" w:rsidR="00926A22" w:rsidRDefault="00926A22" w:rsidP="00926A22">
      <w:pPr>
        <w:pStyle w:val="Caption"/>
      </w:pPr>
      <w:r>
        <w:t xml:space="preserve">Figure </w:t>
      </w:r>
      <w:fldSimple w:instr=" SEQ Figure \* ARABIC ">
        <w:r>
          <w:rPr>
            <w:noProof/>
          </w:rPr>
          <w:t>8</w:t>
        </w:r>
      </w:fldSimple>
      <w:r>
        <w:t xml:space="preserve">: First-order, second-order and total </w:t>
      </w:r>
      <w:proofErr w:type="spellStart"/>
      <w:r>
        <w:t>Sobol</w:t>
      </w:r>
      <w:proofErr w:type="spellEnd"/>
      <w:r>
        <w:t xml:space="preserve"> indices</w:t>
      </w:r>
      <w:r w:rsidR="006E3BB0">
        <w:t xml:space="preserve"> for the average number of sheep agents</w:t>
      </w:r>
    </w:p>
    <w:p w14:paraId="18524423" w14:textId="08D929A3" w:rsidR="00926A22" w:rsidRPr="00926A22" w:rsidRDefault="00926A22" w:rsidP="00926A22">
      <w:pPr>
        <w:spacing w:line="276" w:lineRule="auto"/>
      </w:pPr>
      <w:r w:rsidRPr="00926A22">
        <w:t xml:space="preserve">In this case, the </w:t>
      </w:r>
      <w:r w:rsidRPr="007249AC">
        <w:rPr>
          <w:i/>
        </w:rPr>
        <w:t>sheep-gain-from-food</w:t>
      </w:r>
      <w:r w:rsidRPr="00926A22">
        <w:t xml:space="preserve"> variable has strong interactions with the </w:t>
      </w:r>
      <w:r w:rsidRPr="007249AC">
        <w:rPr>
          <w:i/>
        </w:rPr>
        <w:t>wolf-gain-from-food</w:t>
      </w:r>
      <w:r w:rsidRPr="00926A22">
        <w:t xml:space="preserve"> and </w:t>
      </w:r>
      <w:r w:rsidRPr="007249AC">
        <w:rPr>
          <w:i/>
        </w:rPr>
        <w:t>sheep-reproduce</w:t>
      </w:r>
      <w:r w:rsidRPr="00926A22">
        <w:t xml:space="preserve"> inputs in particular</w:t>
      </w:r>
      <w:r>
        <w:t>, as indicated by their thicker connecting lines</w:t>
      </w:r>
      <w:r w:rsidRPr="00926A22">
        <w:t xml:space="preserve">. The size of the ST and S1 circles correspond to the normalized </w:t>
      </w:r>
      <w:r>
        <w:t>total and first-order indice</w:t>
      </w:r>
      <w:r w:rsidRPr="00926A22">
        <w:t>s.</w:t>
      </w:r>
    </w:p>
    <w:p w14:paraId="2148C097" w14:textId="77777777" w:rsidR="00926A22" w:rsidRPr="00926A22" w:rsidRDefault="00926A22" w:rsidP="00926A22"/>
    <w:p w14:paraId="6F1F9DB2" w14:textId="77777777" w:rsidR="00AA0166" w:rsidRPr="00AA0166" w:rsidRDefault="00AA0166" w:rsidP="00547A60">
      <w:pPr>
        <w:spacing w:line="276" w:lineRule="auto"/>
        <w:rPr>
          <w:rFonts w:cs="Arial"/>
        </w:rPr>
      </w:pPr>
    </w:p>
    <w:p w14:paraId="71167027" w14:textId="46D19185" w:rsidR="00281440" w:rsidRPr="00E212D7" w:rsidRDefault="00E212D7" w:rsidP="00575DB3">
      <w:pPr>
        <w:pStyle w:val="ListParagraph"/>
        <w:numPr>
          <w:ilvl w:val="0"/>
          <w:numId w:val="15"/>
        </w:numPr>
        <w:rPr>
          <w:rFonts w:cs="Arial"/>
          <w:b/>
          <w:lang w:val="en-GB"/>
        </w:rPr>
      </w:pPr>
      <w:r w:rsidRPr="00E212D7">
        <w:rPr>
          <w:rFonts w:cs="Arial"/>
          <w:b/>
          <w:lang w:val="en-GB"/>
        </w:rPr>
        <w:t>CONCLUSIONS</w:t>
      </w:r>
    </w:p>
    <w:p w14:paraId="04D969A7" w14:textId="4258647A" w:rsidR="00E212D7" w:rsidDel="00197326" w:rsidRDefault="00E212D7" w:rsidP="002929BA">
      <w:pPr>
        <w:rPr>
          <w:del w:id="265" w:author="Jan Kwakkel" w:date="2017-10-21T14:55:00Z"/>
          <w:rFonts w:cs="Arial"/>
        </w:rPr>
      </w:pPr>
    </w:p>
    <w:p w14:paraId="23B6EB49" w14:textId="6067CBC7" w:rsidR="00D83B69" w:rsidRDefault="00C4355F" w:rsidP="00547A60">
      <w:pPr>
        <w:spacing w:line="276" w:lineRule="auto"/>
        <w:rPr>
          <w:rFonts w:cs="Arial"/>
        </w:rPr>
      </w:pPr>
      <w:r>
        <w:rPr>
          <w:rFonts w:cs="Arial"/>
        </w:rPr>
        <w:t xml:space="preserve">This paper first </w:t>
      </w:r>
      <w:r w:rsidR="00745F42">
        <w:rPr>
          <w:rFonts w:cs="Arial"/>
        </w:rPr>
        <w:t>introduced</w:t>
      </w:r>
      <w:r>
        <w:rPr>
          <w:rFonts w:cs="Arial"/>
        </w:rPr>
        <w:t xml:space="preserve"> the </w:t>
      </w:r>
      <w:proofErr w:type="spellStart"/>
      <w:r>
        <w:rPr>
          <w:rFonts w:cs="Arial"/>
        </w:rPr>
        <w:t>pyNetLogo</w:t>
      </w:r>
      <w:proofErr w:type="spellEnd"/>
      <w:r>
        <w:rPr>
          <w:rFonts w:cs="Arial"/>
        </w:rPr>
        <w:t xml:space="preserve"> connector, which can be used to </w:t>
      </w:r>
      <w:r w:rsidR="00DD3736">
        <w:rPr>
          <w:rFonts w:cs="Arial"/>
        </w:rPr>
        <w:t>interface</w:t>
      </w:r>
      <w:r>
        <w:rPr>
          <w:rFonts w:cs="Arial"/>
        </w:rPr>
        <w:t xml:space="preserve"> </w:t>
      </w:r>
      <w:proofErr w:type="spellStart"/>
      <w:r>
        <w:rPr>
          <w:rFonts w:cs="Arial"/>
        </w:rPr>
        <w:t>NetLogo</w:t>
      </w:r>
      <w:proofErr w:type="spellEnd"/>
      <w:r>
        <w:rPr>
          <w:rFonts w:cs="Arial"/>
        </w:rPr>
        <w:t xml:space="preserve"> agent-based models with </w:t>
      </w:r>
      <w:r w:rsidR="00E931D7">
        <w:rPr>
          <w:rFonts w:cs="Arial"/>
        </w:rPr>
        <w:t>a Python environment</w:t>
      </w:r>
      <w:r>
        <w:rPr>
          <w:rFonts w:cs="Arial"/>
        </w:rPr>
        <w:t xml:space="preserve">. </w:t>
      </w:r>
      <w:r w:rsidR="00DD3736">
        <w:rPr>
          <w:rFonts w:cs="Arial"/>
        </w:rPr>
        <w:t xml:space="preserve">This connector provides basic functionalities similar to the </w:t>
      </w:r>
      <w:proofErr w:type="spellStart"/>
      <w:r w:rsidR="00DD3736">
        <w:rPr>
          <w:rFonts w:cs="Arial"/>
        </w:rPr>
        <w:t>RNetLogo</w:t>
      </w:r>
      <w:proofErr w:type="spellEnd"/>
      <w:r w:rsidR="00DD3736">
        <w:rPr>
          <w:rFonts w:cs="Arial"/>
        </w:rPr>
        <w:t xml:space="preserve"> package in R </w:t>
      </w:r>
      <w:r w:rsidR="00DD3736">
        <w:rPr>
          <w:rFonts w:cs="Arial"/>
        </w:rPr>
        <w:fldChar w:fldCharType="begin"/>
      </w:r>
      <w:r w:rsidR="0023160E">
        <w:rPr>
          <w:rFonts w:cs="Arial"/>
        </w:rPr>
        <w:instrText xml:space="preserve"> ADDIN ZOTERO_ITEM CSL_CITATION {"citationID":"121akordo6","properties":{"formattedCitation":"(Thiele et al., 2012b)","plainCitation":"(Thiele et al., 2012b)"},"citationItems":[{"id":1876,"uris":["http://zotero.org/users/2226826/items/9XTIKBNR"],"uri":["http://zotero.org/users/2226826/items/9XTIKBNR"],"itemData":{"id":1876,"type":"article-journal","title":"RNETLOGO: an R package for running and exploring individual-based models implemented in NETLOGO","container-title":"Methods in Ecology and Evolution","page":"480-483","volume":"3","issue":"3","source":"Wiley Online Library","abstract":"1. NetLogo is a free software platform for implementing individual-based and agent-based models. However, NetLogo’s support of systematic design, performance and analysis of simulation experiments is limited. The statistics software R includes such support. 2. RNetLogo is an R package that links R and NetLogo: any NetLogo program can be controlled and run from R and model results can be transferred back to R for statistical analyses. RNetLogo includes 16 functions, which are explained and demonstrated in the user manual and tutorial. The design of RNetLogo was inspired by a similar link between Mathematica and NetLogo. 3. RNetLogo is a powerful tool for making individual-based modelling more efficient and less ad hoc. It links two fast growing user communities and constitutes a new interface for integrating descriptive statistical analyses and individual-based modelling.","DOI":"10.1111/j.2041-210X.2011.00180.x","ISSN":"2041-210X","shortTitle":"RNETLOGO","language":"en","author":[{"family":"Thiele","given":"Jan C."},{"family":"Kurth","given":"Winfried"},{"family":"Grimm","given":"Volker"}],"issued":{"date-parts":[["2012",6,1]]}}}],"schema":"https://github.com/citation-style-language/schema/raw/master/csl-citation.json"} </w:instrText>
      </w:r>
      <w:r w:rsidR="00DD3736">
        <w:rPr>
          <w:rFonts w:cs="Arial"/>
        </w:rPr>
        <w:fldChar w:fldCharType="separate"/>
      </w:r>
      <w:r w:rsidR="0023160E" w:rsidRPr="0023160E">
        <w:rPr>
          <w:rFonts w:cs="Arial"/>
        </w:rPr>
        <w:t>(Thiele et al., 2012b)</w:t>
      </w:r>
      <w:r w:rsidR="00DD3736">
        <w:rPr>
          <w:rFonts w:cs="Arial"/>
        </w:rPr>
        <w:fldChar w:fldCharType="end"/>
      </w:r>
      <w:r w:rsidR="00DD3736">
        <w:rPr>
          <w:rFonts w:cs="Arial"/>
        </w:rPr>
        <w:t xml:space="preserve">, which were </w:t>
      </w:r>
      <w:r w:rsidR="009A463C">
        <w:rPr>
          <w:rFonts w:cs="Arial"/>
        </w:rPr>
        <w:t xml:space="preserve">illustrated </w:t>
      </w:r>
      <w:r w:rsidR="00E931D7">
        <w:rPr>
          <w:rFonts w:cs="Arial"/>
        </w:rPr>
        <w:t xml:space="preserve">by </w:t>
      </w:r>
      <w:r w:rsidR="00965928">
        <w:rPr>
          <w:rFonts w:cs="Arial"/>
        </w:rPr>
        <w:t>controllin</w:t>
      </w:r>
      <w:r w:rsidR="009A463C">
        <w:rPr>
          <w:rFonts w:cs="Arial"/>
        </w:rPr>
        <w:t xml:space="preserve">g </w:t>
      </w:r>
      <w:r w:rsidR="00DD3736">
        <w:rPr>
          <w:rFonts w:cs="Arial"/>
        </w:rPr>
        <w:t xml:space="preserve">one of </w:t>
      </w:r>
      <w:proofErr w:type="spellStart"/>
      <w:r w:rsidR="00DD3736">
        <w:rPr>
          <w:rFonts w:cs="Arial"/>
        </w:rPr>
        <w:t>NetLogo’s</w:t>
      </w:r>
      <w:proofErr w:type="spellEnd"/>
      <w:r w:rsidR="00DD3736">
        <w:rPr>
          <w:rFonts w:cs="Arial"/>
        </w:rPr>
        <w:t xml:space="preserve"> sample models</w:t>
      </w:r>
      <w:r w:rsidR="00965928">
        <w:rPr>
          <w:rFonts w:cs="Arial"/>
        </w:rPr>
        <w:t xml:space="preserve"> from an </w:t>
      </w:r>
      <w:proofErr w:type="spellStart"/>
      <w:r w:rsidR="00E931D7">
        <w:rPr>
          <w:rFonts w:cs="Arial"/>
        </w:rPr>
        <w:t>IPython</w:t>
      </w:r>
      <w:proofErr w:type="spellEnd"/>
      <w:r w:rsidR="00E931D7">
        <w:rPr>
          <w:rFonts w:cs="Arial"/>
        </w:rPr>
        <w:t xml:space="preserve"> Notebook environment</w:t>
      </w:r>
      <w:r w:rsidR="009A463C">
        <w:rPr>
          <w:rFonts w:cs="Arial"/>
        </w:rPr>
        <w:t xml:space="preserve">. </w:t>
      </w:r>
    </w:p>
    <w:p w14:paraId="24DE402C" w14:textId="6452F137" w:rsidR="00DE310B" w:rsidRDefault="00DE310B" w:rsidP="00547A60">
      <w:pPr>
        <w:spacing w:line="276" w:lineRule="auto"/>
        <w:rPr>
          <w:rFonts w:cs="Arial"/>
        </w:rPr>
      </w:pPr>
    </w:p>
    <w:p w14:paraId="7E7BFDAB" w14:textId="25E25928" w:rsidR="00745F42" w:rsidRDefault="00DE310B" w:rsidP="008C417E">
      <w:pPr>
        <w:spacing w:line="276" w:lineRule="auto"/>
        <w:rPr>
          <w:rFonts w:cs="Arial"/>
        </w:rPr>
      </w:pPr>
      <w:r>
        <w:rPr>
          <w:rFonts w:cs="Arial"/>
        </w:rPr>
        <w:t xml:space="preserve">The use of the Python </w:t>
      </w:r>
      <w:r w:rsidR="005E709F">
        <w:rPr>
          <w:rFonts w:cs="Arial"/>
        </w:rPr>
        <w:t>language</w:t>
      </w:r>
      <w:r>
        <w:rPr>
          <w:rFonts w:cs="Arial"/>
        </w:rPr>
        <w:t xml:space="preserve"> </w:t>
      </w:r>
      <w:r w:rsidR="000A7FF7">
        <w:rPr>
          <w:rFonts w:cs="Arial"/>
        </w:rPr>
        <w:t xml:space="preserve">also addresses issues with </w:t>
      </w:r>
      <w:r w:rsidR="006529D3">
        <w:rPr>
          <w:rFonts w:cs="Arial"/>
        </w:rPr>
        <w:t xml:space="preserve">the </w:t>
      </w:r>
      <w:r w:rsidR="000A7FF7">
        <w:rPr>
          <w:rFonts w:cs="Arial"/>
        </w:rPr>
        <w:t xml:space="preserve">coupled analysis of the models, by </w:t>
      </w:r>
      <w:r w:rsidR="007B2389">
        <w:rPr>
          <w:rFonts w:cs="Arial"/>
        </w:rPr>
        <w:t>enabling</w:t>
      </w:r>
      <w:r w:rsidR="000A7FF7">
        <w:rPr>
          <w:rFonts w:cs="Arial"/>
        </w:rPr>
        <w:t xml:space="preserve"> the straightforward integration of the </w:t>
      </w:r>
      <w:r w:rsidR="00745F42">
        <w:rPr>
          <w:rFonts w:cs="Arial"/>
        </w:rPr>
        <w:t xml:space="preserve">simulation </w:t>
      </w:r>
      <w:r w:rsidR="000A7FF7">
        <w:rPr>
          <w:rFonts w:cs="Arial"/>
        </w:rPr>
        <w:t xml:space="preserve">architecture </w:t>
      </w:r>
      <w:r w:rsidR="005E709F">
        <w:rPr>
          <w:rFonts w:cs="Arial"/>
        </w:rPr>
        <w:t>with different packages available in Python</w:t>
      </w:r>
      <w:r w:rsidR="000A7FF7">
        <w:rPr>
          <w:rFonts w:cs="Arial"/>
        </w:rPr>
        <w:t>.</w:t>
      </w:r>
    </w:p>
    <w:p w14:paraId="6CB3EE20" w14:textId="77777777" w:rsidR="008C417E" w:rsidRPr="009A463C" w:rsidRDefault="008C417E" w:rsidP="00547A60">
      <w:pPr>
        <w:spacing w:line="276" w:lineRule="auto"/>
        <w:rPr>
          <w:rFonts w:cs="Arial"/>
        </w:rPr>
      </w:pPr>
    </w:p>
    <w:p w14:paraId="1A640D1B" w14:textId="7E401E5B" w:rsidR="00032C92" w:rsidRDefault="00032C92">
      <w:pPr>
        <w:rPr>
          <w:rFonts w:cs="Arial"/>
          <w:b/>
          <w:lang w:val="en-GB"/>
        </w:rPr>
      </w:pPr>
      <w:del w:id="266" w:author="Jan Kwakkel" w:date="2017-10-21T14:46:00Z">
        <w:r w:rsidDel="00193C4B">
          <w:rPr>
            <w:rFonts w:cs="Arial"/>
            <w:b/>
            <w:lang w:val="en-GB"/>
          </w:rPr>
          <w:br w:type="page"/>
        </w:r>
      </w:del>
    </w:p>
    <w:p w14:paraId="0B577BE2" w14:textId="77777777" w:rsidR="00686BDE" w:rsidRPr="00FD7A17" w:rsidRDefault="00686BDE" w:rsidP="00686BDE">
      <w:pPr>
        <w:outlineLvl w:val="0"/>
        <w:rPr>
          <w:rFonts w:cs="Arial"/>
          <w:lang w:val="en-GB"/>
        </w:rPr>
      </w:pPr>
      <w:r w:rsidRPr="00FD7A17">
        <w:rPr>
          <w:rFonts w:cs="Arial"/>
          <w:b/>
          <w:lang w:val="en-GB"/>
        </w:rPr>
        <w:lastRenderedPageBreak/>
        <w:t>ACKNOWLEDGMENTS</w:t>
      </w:r>
    </w:p>
    <w:p w14:paraId="363853FC" w14:textId="7CD993D3" w:rsidR="00686BDE" w:rsidRPr="00FD7A17" w:rsidDel="00193C4B" w:rsidRDefault="00686BDE" w:rsidP="00686BDE">
      <w:pPr>
        <w:rPr>
          <w:del w:id="267" w:author="Jan Kwakkel" w:date="2017-10-21T14:46:00Z"/>
          <w:rFonts w:cs="Arial"/>
          <w:lang w:val="en-GB"/>
        </w:rPr>
      </w:pPr>
    </w:p>
    <w:p w14:paraId="29FABDF2" w14:textId="77777777" w:rsidR="00686BDE" w:rsidRDefault="00B2704E" w:rsidP="00686BDE">
      <w:pPr>
        <w:rPr>
          <w:rFonts w:cs="Arial"/>
          <w:lang w:val="en-GB"/>
        </w:rPr>
      </w:pPr>
      <w:proofErr w:type="gramStart"/>
      <w:r w:rsidRPr="00B2704E">
        <w:rPr>
          <w:rFonts w:cs="Arial"/>
          <w:lang w:val="en-GB"/>
        </w:rPr>
        <w:t>This research was supported by the Netherlands Organization</w:t>
      </w:r>
      <w:proofErr w:type="gramEnd"/>
      <w:r w:rsidRPr="00B2704E">
        <w:rPr>
          <w:rFonts w:cs="Arial"/>
          <w:lang w:val="en-GB"/>
        </w:rPr>
        <w:t xml:space="preserve"> for Scientific Research (NWO) under the project Aquifer Thermal Energy Storage Smart Grids (ATES-SG), grant number 408-13-030.</w:t>
      </w:r>
    </w:p>
    <w:p w14:paraId="16EA1ECB" w14:textId="709AB82C" w:rsidR="00686BDE" w:rsidRDefault="00686BDE" w:rsidP="00686BDE">
      <w:pPr>
        <w:rPr>
          <w:rFonts w:cs="Arial"/>
          <w:lang w:val="en-GB"/>
        </w:rPr>
      </w:pPr>
    </w:p>
    <w:p w14:paraId="2EABFEC8" w14:textId="77777777" w:rsidR="00A66AC3" w:rsidRPr="00FD7A17" w:rsidRDefault="00A66AC3" w:rsidP="00686BDE">
      <w:pPr>
        <w:rPr>
          <w:rFonts w:cs="Arial"/>
          <w:lang w:val="en-GB"/>
        </w:rPr>
      </w:pPr>
    </w:p>
    <w:p w14:paraId="1759F881" w14:textId="77777777" w:rsidR="00686BDE" w:rsidRPr="00FD7A17" w:rsidRDefault="00686BDE" w:rsidP="00686BDE">
      <w:pPr>
        <w:outlineLvl w:val="0"/>
        <w:rPr>
          <w:rFonts w:cs="Arial"/>
          <w:lang w:val="en-GB"/>
        </w:rPr>
      </w:pPr>
      <w:r w:rsidRPr="00FD7A17">
        <w:rPr>
          <w:rFonts w:cs="Arial"/>
          <w:b/>
          <w:lang w:val="en-GB"/>
        </w:rPr>
        <w:t>REFERENCES</w:t>
      </w:r>
    </w:p>
    <w:p w14:paraId="719F2907" w14:textId="77777777" w:rsidR="00686BDE" w:rsidRPr="00FD7A17" w:rsidRDefault="00686BDE" w:rsidP="00686BDE">
      <w:pPr>
        <w:rPr>
          <w:rFonts w:cs="Arial"/>
          <w:lang w:val="en-GB"/>
        </w:rPr>
      </w:pPr>
    </w:p>
    <w:p w14:paraId="4FB2502D" w14:textId="77777777" w:rsidR="006F40CF" w:rsidRPr="006F40CF" w:rsidRDefault="007551F1" w:rsidP="006F40CF">
      <w:pPr>
        <w:pStyle w:val="Bibliography"/>
        <w:rPr>
          <w:rFonts w:cs="Arial"/>
        </w:rPr>
      </w:pPr>
      <w:r>
        <w:rPr>
          <w:rFonts w:cs="Arial"/>
          <w:lang w:val="en-GB"/>
        </w:rPr>
        <w:fldChar w:fldCharType="begin"/>
      </w:r>
      <w:r w:rsidR="00E80B03">
        <w:rPr>
          <w:rFonts w:cs="Arial"/>
          <w:lang w:val="en-GB"/>
        </w:rPr>
        <w:instrText xml:space="preserve"> ADDIN ZOTERO_BIBL {"custom":[]} CSL_BIBLIOGRAPHY </w:instrText>
      </w:r>
      <w:r>
        <w:rPr>
          <w:rFonts w:cs="Arial"/>
          <w:lang w:val="en-GB"/>
        </w:rPr>
        <w:fldChar w:fldCharType="separate"/>
      </w:r>
      <w:r w:rsidR="006F40CF" w:rsidRPr="006F40CF">
        <w:rPr>
          <w:rFonts w:cs="Arial"/>
        </w:rPr>
        <w:t xml:space="preserve">Herman, J., &amp; Usher, W. (2017). SALib: An open-source Python library for Sensitivity Analysis. </w:t>
      </w:r>
      <w:r w:rsidR="006F40CF" w:rsidRPr="006F40CF">
        <w:rPr>
          <w:rFonts w:cs="Arial"/>
          <w:i/>
          <w:iCs/>
        </w:rPr>
        <w:t>The Journal of Open Source Software</w:t>
      </w:r>
      <w:r w:rsidR="006F40CF" w:rsidRPr="006F40CF">
        <w:rPr>
          <w:rFonts w:cs="Arial"/>
        </w:rPr>
        <w:t xml:space="preserve">, </w:t>
      </w:r>
      <w:r w:rsidR="006F40CF" w:rsidRPr="006F40CF">
        <w:rPr>
          <w:rFonts w:cs="Arial"/>
          <w:i/>
          <w:iCs/>
        </w:rPr>
        <w:t>2</w:t>
      </w:r>
      <w:r w:rsidR="006F40CF" w:rsidRPr="006F40CF">
        <w:rPr>
          <w:rFonts w:cs="Arial"/>
        </w:rPr>
        <w:t>(9). https://doi.org/10.21105/joss.00097</w:t>
      </w:r>
    </w:p>
    <w:p w14:paraId="06BAAFD5" w14:textId="77777777" w:rsidR="006F40CF" w:rsidRPr="006F40CF" w:rsidRDefault="006F40CF" w:rsidP="006F40CF">
      <w:pPr>
        <w:pStyle w:val="Bibliography"/>
        <w:rPr>
          <w:rFonts w:cs="Arial"/>
        </w:rPr>
      </w:pPr>
      <w:r w:rsidRPr="006F40CF">
        <w:rPr>
          <w:rFonts w:cs="Arial"/>
        </w:rPr>
        <w:t xml:space="preserve">Kwakkel, J. H. (2017). The Exploratory Modeling Workbench: An open source toolkit for exploratory modeling, scenario discovery, and (multi-objective) robust decision making. </w:t>
      </w:r>
      <w:r w:rsidRPr="006F40CF">
        <w:rPr>
          <w:rFonts w:cs="Arial"/>
          <w:i/>
          <w:iCs/>
        </w:rPr>
        <w:t>Environmental Modelling &amp; Software</w:t>
      </w:r>
      <w:r w:rsidRPr="006F40CF">
        <w:rPr>
          <w:rFonts w:cs="Arial"/>
        </w:rPr>
        <w:t xml:space="preserve">, </w:t>
      </w:r>
      <w:r w:rsidRPr="006F40CF">
        <w:rPr>
          <w:rFonts w:cs="Arial"/>
          <w:i/>
          <w:iCs/>
        </w:rPr>
        <w:t>96</w:t>
      </w:r>
      <w:r w:rsidRPr="006F40CF">
        <w:rPr>
          <w:rFonts w:cs="Arial"/>
        </w:rPr>
        <w:t>, 239–250.</w:t>
      </w:r>
    </w:p>
    <w:p w14:paraId="42F83DEB" w14:textId="77777777" w:rsidR="006F40CF" w:rsidRPr="006F40CF" w:rsidRDefault="006F40CF" w:rsidP="006F40CF">
      <w:pPr>
        <w:pStyle w:val="Bibliography"/>
        <w:rPr>
          <w:rFonts w:cs="Arial"/>
        </w:rPr>
      </w:pPr>
      <w:r w:rsidRPr="006F40CF">
        <w:rPr>
          <w:rFonts w:cs="Arial"/>
        </w:rPr>
        <w:t xml:space="preserve">Thiele, J. C. (2015). </w:t>
      </w:r>
      <w:r w:rsidRPr="006F40CF">
        <w:rPr>
          <w:rFonts w:cs="Arial"/>
          <w:i/>
          <w:iCs/>
        </w:rPr>
        <w:t>Towards Rigorous Agent-Based Modelling</w:t>
      </w:r>
      <w:r w:rsidRPr="006F40CF">
        <w:rPr>
          <w:rFonts w:cs="Arial"/>
        </w:rPr>
        <w:t xml:space="preserve"> (Doctoral dissertation). Georg-August-Universität Göttingen, Göttingen. Retrieved from https://ediss.uni-goettingen.de/handle/11858/00-1735-0000-0023-997B-8</w:t>
      </w:r>
    </w:p>
    <w:p w14:paraId="486C3B69" w14:textId="77777777" w:rsidR="006F40CF" w:rsidRPr="006F40CF" w:rsidRDefault="006F40CF" w:rsidP="006F40CF">
      <w:pPr>
        <w:pStyle w:val="Bibliography"/>
        <w:rPr>
          <w:rFonts w:cs="Arial"/>
        </w:rPr>
      </w:pPr>
      <w:r w:rsidRPr="006F40CF">
        <w:rPr>
          <w:rFonts w:cs="Arial"/>
        </w:rPr>
        <w:t xml:space="preserve">Thiele, J. C., Kurth, W., &amp; Grimm, V. (2012a). Agent-Based Modelling: Tools for Linking NetLogo and r. </w:t>
      </w:r>
      <w:r w:rsidRPr="006F40CF">
        <w:rPr>
          <w:rFonts w:cs="Arial"/>
          <w:i/>
          <w:iCs/>
        </w:rPr>
        <w:t>Journal of Artificial Societies and Social Simulation</w:t>
      </w:r>
      <w:r w:rsidRPr="006F40CF">
        <w:rPr>
          <w:rFonts w:cs="Arial"/>
        </w:rPr>
        <w:t xml:space="preserve">, </w:t>
      </w:r>
      <w:r w:rsidRPr="006F40CF">
        <w:rPr>
          <w:rFonts w:cs="Arial"/>
          <w:i/>
          <w:iCs/>
        </w:rPr>
        <w:t>15</w:t>
      </w:r>
      <w:r w:rsidRPr="006F40CF">
        <w:rPr>
          <w:rFonts w:cs="Arial"/>
        </w:rPr>
        <w:t>(3), 8. https://doi.org/10.18564/jasss.2018</w:t>
      </w:r>
    </w:p>
    <w:p w14:paraId="7B2FF937" w14:textId="77777777" w:rsidR="006F40CF" w:rsidRPr="006F40CF" w:rsidRDefault="006F40CF" w:rsidP="006F40CF">
      <w:pPr>
        <w:pStyle w:val="Bibliography"/>
        <w:rPr>
          <w:rFonts w:cs="Arial"/>
        </w:rPr>
      </w:pPr>
      <w:r w:rsidRPr="006F40CF">
        <w:rPr>
          <w:rFonts w:cs="Arial"/>
        </w:rPr>
        <w:t xml:space="preserve">Thiele, J. C., Kurth, W., &amp; Grimm, V. (2012b). RNETLOGO: an R package for running and exploring individual-based models implemented in NETLOGO. </w:t>
      </w:r>
      <w:r w:rsidRPr="006F40CF">
        <w:rPr>
          <w:rFonts w:cs="Arial"/>
          <w:i/>
          <w:iCs/>
        </w:rPr>
        <w:t>Methods in Ecology and Evolution</w:t>
      </w:r>
      <w:r w:rsidRPr="006F40CF">
        <w:rPr>
          <w:rFonts w:cs="Arial"/>
        </w:rPr>
        <w:t xml:space="preserve">, </w:t>
      </w:r>
      <w:r w:rsidRPr="006F40CF">
        <w:rPr>
          <w:rFonts w:cs="Arial"/>
          <w:i/>
          <w:iCs/>
        </w:rPr>
        <w:t>3</w:t>
      </w:r>
      <w:r w:rsidRPr="006F40CF">
        <w:rPr>
          <w:rFonts w:cs="Arial"/>
        </w:rPr>
        <w:t>(3), 480–483. https://doi.org/10.1111/j.2041-210X.2011.00180.x</w:t>
      </w:r>
    </w:p>
    <w:p w14:paraId="7A78BD85" w14:textId="77777777" w:rsidR="006F40CF" w:rsidRPr="006F40CF" w:rsidRDefault="006F40CF" w:rsidP="006F40CF">
      <w:pPr>
        <w:pStyle w:val="Bibliography"/>
        <w:rPr>
          <w:rFonts w:cs="Arial"/>
        </w:rPr>
      </w:pPr>
      <w:r w:rsidRPr="006F40CF">
        <w:rPr>
          <w:rFonts w:cs="Arial"/>
        </w:rPr>
        <w:t>Wilensky, U. (1999). NetLogo (Version 5.1.0). Center for Connected Learning and Computer-Based Modeling, Northwestern University.</w:t>
      </w:r>
    </w:p>
    <w:p w14:paraId="6C29265C" w14:textId="65BC25C8" w:rsidR="009706E7" w:rsidRPr="00B2704E" w:rsidRDefault="007551F1" w:rsidP="0061088B">
      <w:pPr>
        <w:spacing w:before="120"/>
        <w:ind w:left="284" w:hanging="284"/>
        <w:jc w:val="left"/>
        <w:rPr>
          <w:rFonts w:cs="Arial"/>
          <w:lang w:val="en-GB"/>
        </w:rPr>
      </w:pPr>
      <w:r>
        <w:rPr>
          <w:rFonts w:cs="Arial"/>
          <w:lang w:val="en-GB"/>
        </w:rPr>
        <w:fldChar w:fldCharType="end"/>
      </w:r>
    </w:p>
    <w:sectPr w:rsidR="009706E7" w:rsidRPr="00B2704E" w:rsidSect="002941AF">
      <w:headerReference w:type="first" r:id="rId19"/>
      <w:type w:val="continuous"/>
      <w:pgSz w:w="11907" w:h="16840" w:code="9"/>
      <w:pgMar w:top="1418" w:right="1418" w:bottom="1418" w:left="1418" w:header="734" w:footer="734" w:gutter="0"/>
      <w:cols w:space="567"/>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3" w:author="Jan Kwakkel" w:date="2017-10-21T14:08:00Z" w:initials="JHK">
    <w:p w14:paraId="758214C3" w14:textId="04E5FDE5" w:rsidR="00516BD0" w:rsidRDefault="00516BD0">
      <w:pPr>
        <w:pStyle w:val="CommentText"/>
      </w:pPr>
      <w:ins w:id="44" w:author="Jan Kwakkel" w:date="2017-10-21T14:07:00Z">
        <w:r>
          <w:rPr>
            <w:rStyle w:val="CommentReference"/>
          </w:rPr>
          <w:annotationRef/>
        </w:r>
      </w:ins>
      <w:r>
        <w:t xml:space="preserve">This requires explaining a bit more about the python scientific ecosystem, distributions etc. </w:t>
      </w:r>
    </w:p>
  </w:comment>
  <w:comment w:id="46" w:author="Jan Kwakkel" w:date="2017-10-22T10:34:00Z" w:initials="JHK">
    <w:p w14:paraId="46441F52" w14:textId="4AA8058F" w:rsidR="00193C4B" w:rsidRDefault="00193C4B">
      <w:pPr>
        <w:pStyle w:val="CommentText"/>
      </w:pPr>
      <w:ins w:id="48" w:author="Jan Kwakkel" w:date="2017-10-21T14:48:00Z">
        <w:r>
          <w:rPr>
            <w:rStyle w:val="CommentReference"/>
          </w:rPr>
          <w:annotationRef/>
        </w:r>
      </w:ins>
      <w:r>
        <w:t xml:space="preserve">Should we make a quick </w:t>
      </w:r>
      <w:proofErr w:type="spellStart"/>
      <w:r>
        <w:t>readthedocs</w:t>
      </w:r>
      <w:proofErr w:type="spellEnd"/>
      <w:r>
        <w:t xml:space="preserve"> website?</w:t>
      </w:r>
      <w:r w:rsidR="0088715D">
        <w:t xml:space="preserve"> It probably will take me an hour or so to set this up. </w:t>
      </w:r>
    </w:p>
    <w:p w14:paraId="79D0F05B" w14:textId="77777777" w:rsidR="009E4987" w:rsidRDefault="009E4987">
      <w:pPr>
        <w:pStyle w:val="CommentText"/>
      </w:pPr>
    </w:p>
    <w:p w14:paraId="5FA1D296" w14:textId="7264EA34" w:rsidR="009E4987" w:rsidRDefault="009E4987">
      <w:pPr>
        <w:pStyle w:val="CommentText"/>
      </w:pPr>
      <w:r>
        <w:t xml:space="preserve">Also, I ran into version issues with the code. We should agree on a standard repository for </w:t>
      </w:r>
      <w:proofErr w:type="spellStart"/>
      <w:r>
        <w:t>pynetlogo</w:t>
      </w:r>
      <w:proofErr w:type="spellEnd"/>
      <w:r>
        <w:t xml:space="preserve">, even if that entails removing it from the workbench. </w:t>
      </w:r>
    </w:p>
    <w:p w14:paraId="5E18A453" w14:textId="77777777" w:rsidR="009E4987" w:rsidRDefault="009E4987">
      <w:pPr>
        <w:pStyle w:val="CommentText"/>
      </w:pPr>
    </w:p>
    <w:p w14:paraId="2479B5DE" w14:textId="1D19229E" w:rsidR="009E4987" w:rsidRDefault="009E4987">
      <w:pPr>
        <w:pStyle w:val="CommentText"/>
      </w:pPr>
      <w:r>
        <w:t xml:space="preserve">We should also test both demos under both python2.7 and 3.6. With the version management of </w:t>
      </w:r>
      <w:proofErr w:type="spellStart"/>
      <w:r>
        <w:t>conda</w:t>
      </w:r>
      <w:proofErr w:type="spellEnd"/>
      <w:r>
        <w:t xml:space="preserve"> this is quite easy and straightforward to do. </w:t>
      </w:r>
    </w:p>
    <w:p w14:paraId="6851C25D" w14:textId="77777777" w:rsidR="009E4987" w:rsidRDefault="009E4987">
      <w:pPr>
        <w:pStyle w:val="CommentText"/>
      </w:pPr>
    </w:p>
    <w:p w14:paraId="239A681E" w14:textId="0BD12415" w:rsidR="009E4987" w:rsidRDefault="009E4987">
      <w:pPr>
        <w:pStyle w:val="CommentText"/>
      </w:pPr>
      <w:r>
        <w:t xml:space="preserve">I got an error with respect to the exceptions. We are using the second form as discussed here </w:t>
      </w:r>
      <w:hyperlink r:id="rId1" w:history="1">
        <w:r w:rsidRPr="00C61F46">
          <w:rPr>
            <w:rStyle w:val="Hyperlink"/>
          </w:rPr>
          <w:t>http://jpype.readthedocs.io/en/latest/userguide.html#java-exceptions</w:t>
        </w:r>
      </w:hyperlink>
      <w:proofErr w:type="gramStart"/>
      <w:r>
        <w:t xml:space="preserve"> ,</w:t>
      </w:r>
      <w:proofErr w:type="gramEnd"/>
      <w:r>
        <w:t xml:space="preserve"> but I got an error about this with python 3. From the looks of it, we might simply use option 1 instead. We have extended catch classes, but always wrap the exception message into a </w:t>
      </w:r>
      <w:proofErr w:type="spellStart"/>
      <w:r>
        <w:t>NetLogoException</w:t>
      </w:r>
      <w:proofErr w:type="spellEnd"/>
      <w:r>
        <w:t>. Thus there is no need to separately catch the different kinds of exceptions</w:t>
      </w:r>
    </w:p>
    <w:p w14:paraId="16F51250" w14:textId="77777777" w:rsidR="005F6067" w:rsidRDefault="005F6067">
      <w:pPr>
        <w:pStyle w:val="CommentText"/>
      </w:pPr>
    </w:p>
    <w:p w14:paraId="52CC40FB" w14:textId="01BE94D4" w:rsidR="005F6067" w:rsidRDefault="005F6067">
      <w:pPr>
        <w:pStyle w:val="CommentText"/>
      </w:pPr>
      <w:r>
        <w:t xml:space="preserve">On mac, there is another issue: </w:t>
      </w:r>
      <w:proofErr w:type="spellStart"/>
      <w:r>
        <w:t>jpype</w:t>
      </w:r>
      <w:proofErr w:type="spellEnd"/>
      <w:r>
        <w:t xml:space="preserve"> can mess up the default </w:t>
      </w:r>
      <w:proofErr w:type="spellStart"/>
      <w:r>
        <w:t>jvm_home</w:t>
      </w:r>
      <w:proofErr w:type="spellEnd"/>
      <w:r>
        <w:t xml:space="preserve">, resulting in using java 1.6 instead of 1.8. This subsequently causes issues with finding the java classes in the </w:t>
      </w:r>
      <w:proofErr w:type="spellStart"/>
      <w:r>
        <w:t>netlogolink</w:t>
      </w:r>
      <w:proofErr w:type="spellEnd"/>
      <w:r>
        <w:t xml:space="preserve"> jar. This is a known issue with </w:t>
      </w:r>
      <w:proofErr w:type="spellStart"/>
      <w:r>
        <w:t>jpype</w:t>
      </w:r>
      <w:proofErr w:type="spellEnd"/>
      <w:r>
        <w:t xml:space="preserve"> on mac, and there is an easy work around for it by simply setting JAVA_HOME explicitly. </w:t>
      </w:r>
      <w:bookmarkStart w:id="49" w:name="_GoBack"/>
      <w:bookmarkEnd w:id="49"/>
    </w:p>
  </w:comment>
  <w:comment w:id="51" w:author="Marc Jaxa" w:date="2017-10-22T10:30:00Z" w:initials="MJ">
    <w:p w14:paraId="4A8EA8B5" w14:textId="77777777" w:rsidR="00516BD0" w:rsidRDefault="00516BD0" w:rsidP="0076584B">
      <w:pPr>
        <w:pStyle w:val="CommentText"/>
      </w:pPr>
      <w:r>
        <w:rPr>
          <w:rStyle w:val="CommentReference"/>
        </w:rPr>
        <w:annotationRef/>
      </w:r>
      <w:r>
        <w:t>Add a discussion/comparison of Python vs. R?</w:t>
      </w:r>
    </w:p>
    <w:p w14:paraId="0D6CA821" w14:textId="77777777" w:rsidR="009E4987" w:rsidRDefault="009E4987" w:rsidP="0076584B">
      <w:pPr>
        <w:pStyle w:val="CommentText"/>
      </w:pPr>
    </w:p>
    <w:p w14:paraId="1C7AC179" w14:textId="1F617BA3" w:rsidR="009E4987" w:rsidRDefault="009E4987" w:rsidP="0076584B">
      <w:pPr>
        <w:pStyle w:val="CommentText"/>
      </w:pPr>
      <w:r>
        <w:t xml:space="preserve">JAN: what about briefly discussing R vs. python in the introduction. It could be part of the rationale for putting forward a python </w:t>
      </w:r>
      <w:proofErr w:type="spellStart"/>
      <w:r>
        <w:t>netlogo</w:t>
      </w:r>
      <w:proofErr w:type="spellEnd"/>
      <w:r>
        <w:t xml:space="preserve"> link? </w:t>
      </w:r>
    </w:p>
  </w:comment>
  <w:comment w:id="63" w:author="Jan Kwakkel" w:date="2017-10-21T14:19:00Z" w:initials="JHK">
    <w:p w14:paraId="255FE607" w14:textId="05A18D04" w:rsidR="00516BD0" w:rsidRDefault="00516BD0">
      <w:pPr>
        <w:pStyle w:val="CommentText"/>
      </w:pPr>
      <w:r>
        <w:rPr>
          <w:rStyle w:val="CommentReference"/>
        </w:rPr>
        <w:annotationRef/>
      </w:r>
      <w:r>
        <w:t>Nitpicking, but align Python to the left</w:t>
      </w:r>
    </w:p>
  </w:comment>
  <w:comment w:id="72" w:author="Jan Kwakkel" w:date="2017-10-21T14:27:00Z" w:initials="JHK">
    <w:p w14:paraId="09B9299C" w14:textId="0B18C3D6" w:rsidR="00516BD0" w:rsidRDefault="00516BD0">
      <w:pPr>
        <w:pStyle w:val="CommentText"/>
      </w:pPr>
      <w:r>
        <w:rPr>
          <w:rStyle w:val="CommentReference"/>
        </w:rPr>
        <w:annotationRef/>
      </w:r>
      <w:r>
        <w:t xml:space="preserve">Technically, these are not functions but methods because they are part of the link class. </w:t>
      </w:r>
    </w:p>
  </w:comment>
  <w:comment w:id="186" w:author="Jan Kwakkel" w:date="2017-10-21T14:43:00Z" w:initials="JHK">
    <w:p w14:paraId="3D349B3B" w14:textId="23D57D7E" w:rsidR="00516BD0" w:rsidRDefault="00516BD0">
      <w:pPr>
        <w:pStyle w:val="CommentText"/>
      </w:pPr>
      <w:r>
        <w:rPr>
          <w:rStyle w:val="CommentReference"/>
        </w:rPr>
        <w:annotationRef/>
      </w:r>
      <w:r>
        <w:t xml:space="preserve">I doubt that the audience of JASSS is intimately familiar with </w:t>
      </w:r>
      <w:proofErr w:type="spellStart"/>
      <w:r>
        <w:t>Sobol</w:t>
      </w:r>
      <w:proofErr w:type="spellEnd"/>
      <w:r>
        <w:t xml:space="preserve">. It might be good to give a high level broad overview in a few sentences. My guess is you can lift this from the extra trees paper. </w:t>
      </w:r>
    </w:p>
  </w:comment>
  <w:comment w:id="252" w:author="Jan Kwakkel" w:date="2017-10-21T14:41:00Z" w:initials="JHK">
    <w:p w14:paraId="1E42E50B" w14:textId="52793DBC" w:rsidR="00516BD0" w:rsidRDefault="00516BD0">
      <w:pPr>
        <w:pStyle w:val="CommentText"/>
      </w:pPr>
      <w:r>
        <w:rPr>
          <w:rStyle w:val="CommentReference"/>
        </w:rPr>
        <w:annotationRef/>
      </w:r>
      <w:r>
        <w:rPr>
          <w:rStyle w:val="CommentReference"/>
        </w:rPr>
        <w:t xml:space="preserve">I think all figs could benefit from a larger font size. For this figure, It might mean having to make two rows with each 3 axes. I also think that the name might be better of as label of the x-axis rather than as a title.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68EE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68EEF0" w16cid:durableId="1D8A33C0"/>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235F0E" w14:textId="77777777" w:rsidR="00516BD0" w:rsidRDefault="00516BD0">
      <w:r>
        <w:separator/>
      </w:r>
    </w:p>
  </w:endnote>
  <w:endnote w:type="continuationSeparator" w:id="0">
    <w:p w14:paraId="369B14F6" w14:textId="77777777" w:rsidR="00516BD0" w:rsidRDefault="00516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A00002FF" w:usb1="7800205A" w:usb2="14600000" w:usb3="00000000" w:csb0="00000193" w:csb1="00000000"/>
  </w:font>
  <w:font w:name="SimSun">
    <w:altName w:val="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FD9B8D" w14:textId="77777777" w:rsidR="00516BD0" w:rsidRDefault="00516BD0">
      <w:r>
        <w:separator/>
      </w:r>
    </w:p>
  </w:footnote>
  <w:footnote w:type="continuationSeparator" w:id="0">
    <w:p w14:paraId="426822CC" w14:textId="77777777" w:rsidR="00516BD0" w:rsidRDefault="00516B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A4E51" w14:textId="77777777" w:rsidR="00516BD0" w:rsidRPr="00B41534" w:rsidRDefault="00516BD0" w:rsidP="00DC6B6F">
    <w:pPr>
      <w:pStyle w:val="Header"/>
      <w:jc w:val="right"/>
      <w:rPr>
        <w:rFonts w:cs="Arial"/>
        <w:i/>
        <w:sz w:val="16"/>
        <w:lang w:val="fr-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64E1"/>
    <w:multiLevelType w:val="multilevel"/>
    <w:tmpl w:val="0409001F"/>
    <w:numStyleLink w:val="Style2"/>
  </w:abstractNum>
  <w:abstractNum w:abstractNumId="1">
    <w:nsid w:val="032973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FD5918"/>
    <w:multiLevelType w:val="hybridMultilevel"/>
    <w:tmpl w:val="A68A7A36"/>
    <w:lvl w:ilvl="0" w:tplc="5788915A">
      <w:start w:val="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9175CF6"/>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A3D6B7D"/>
    <w:multiLevelType w:val="hybridMultilevel"/>
    <w:tmpl w:val="FC68CC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0F4E458B"/>
    <w:multiLevelType w:val="multilevel"/>
    <w:tmpl w:val="E0A476C0"/>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35139E8"/>
    <w:multiLevelType w:val="multilevel"/>
    <w:tmpl w:val="FF5023CE"/>
    <w:lvl w:ilvl="0">
      <w:start w:val="3"/>
      <w:numFmt w:val="decimal"/>
      <w:lvlText w:val="%1."/>
      <w:lvlJc w:val="left"/>
      <w:pPr>
        <w:ind w:left="720" w:hanging="360"/>
      </w:pPr>
      <w:rPr>
        <w:rFonts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24B318B0"/>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C25DF4"/>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22608F4"/>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2BC02DB"/>
    <w:multiLevelType w:val="multilevel"/>
    <w:tmpl w:val="FF5023CE"/>
    <w:lvl w:ilvl="0">
      <w:start w:val="3"/>
      <w:numFmt w:val="decimal"/>
      <w:lvlText w:val="%1."/>
      <w:lvlJc w:val="left"/>
      <w:pPr>
        <w:ind w:left="720" w:hanging="360"/>
      </w:pPr>
      <w:rPr>
        <w:rFonts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34C63E2F"/>
    <w:multiLevelType w:val="multilevel"/>
    <w:tmpl w:val="0409001F"/>
    <w:numStyleLink w:val="Style2"/>
  </w:abstractNum>
  <w:abstractNum w:abstractNumId="12">
    <w:nsid w:val="36BB65D9"/>
    <w:multiLevelType w:val="multilevel"/>
    <w:tmpl w:val="E0A476C0"/>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6C60D0E"/>
    <w:multiLevelType w:val="multilevel"/>
    <w:tmpl w:val="FF5023CE"/>
    <w:lvl w:ilvl="0">
      <w:start w:val="3"/>
      <w:numFmt w:val="decimal"/>
      <w:lvlText w:val="%1."/>
      <w:lvlJc w:val="left"/>
      <w:pPr>
        <w:ind w:left="720" w:hanging="360"/>
      </w:pPr>
      <w:rPr>
        <w:rFonts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4">
    <w:nsid w:val="39E67E4F"/>
    <w:multiLevelType w:val="multilevel"/>
    <w:tmpl w:val="FF5023CE"/>
    <w:lvl w:ilvl="0">
      <w:start w:val="3"/>
      <w:numFmt w:val="decimal"/>
      <w:lvlText w:val="%1."/>
      <w:lvlJc w:val="left"/>
      <w:pPr>
        <w:ind w:left="720" w:hanging="360"/>
      </w:pPr>
      <w:rPr>
        <w:rFonts w:hint="default"/>
        <w:b/>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3EE347FF"/>
    <w:multiLevelType w:val="multilevel"/>
    <w:tmpl w:val="040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16">
    <w:nsid w:val="3F7B172E"/>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68224C3"/>
    <w:multiLevelType w:val="hybridMultilevel"/>
    <w:tmpl w:val="A470DA56"/>
    <w:lvl w:ilvl="0" w:tplc="452AB42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BF6FD0"/>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FCF4B8E"/>
    <w:multiLevelType w:val="hybridMultilevel"/>
    <w:tmpl w:val="0046B6AC"/>
    <w:lvl w:ilvl="0" w:tplc="4476E558">
      <w:start w:val="1"/>
      <w:numFmt w:val="decimal"/>
      <w:lvlText w:val="%1"/>
      <w:lvlJc w:val="left"/>
      <w:pPr>
        <w:ind w:left="931" w:hanging="571"/>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8F7DD8"/>
    <w:multiLevelType w:val="multilevel"/>
    <w:tmpl w:val="0409001F"/>
    <w:numStyleLink w:val="Style2"/>
  </w:abstractNum>
  <w:abstractNum w:abstractNumId="21">
    <w:nsid w:val="64D929B3"/>
    <w:multiLevelType w:val="multilevel"/>
    <w:tmpl w:val="0A76A906"/>
    <w:lvl w:ilvl="0">
      <w:start w:val="4"/>
      <w:numFmt w:val="decimal"/>
      <w:lvlText w:val="%1"/>
      <w:lvlJc w:val="left"/>
      <w:pPr>
        <w:tabs>
          <w:tab w:val="num" w:pos="564"/>
        </w:tabs>
        <w:ind w:left="564" w:hanging="564"/>
      </w:pPr>
      <w:rPr>
        <w:rFonts w:hint="default"/>
      </w:rPr>
    </w:lvl>
    <w:lvl w:ilvl="1">
      <w:start w:val="4"/>
      <w:numFmt w:val="decimal"/>
      <w:lvlText w:val="%1.%2"/>
      <w:lvlJc w:val="left"/>
      <w:pPr>
        <w:tabs>
          <w:tab w:val="num" w:pos="564"/>
        </w:tabs>
        <w:ind w:left="564" w:hanging="56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68A41FD9"/>
    <w:multiLevelType w:val="singleLevel"/>
    <w:tmpl w:val="F1340586"/>
    <w:lvl w:ilvl="0">
      <w:start w:val="5"/>
      <w:numFmt w:val="decimal"/>
      <w:lvlText w:val="%1."/>
      <w:lvlJc w:val="left"/>
      <w:pPr>
        <w:tabs>
          <w:tab w:val="num" w:pos="564"/>
        </w:tabs>
        <w:ind w:left="564" w:hanging="564"/>
      </w:pPr>
      <w:rPr>
        <w:rFonts w:hint="default"/>
        <w:sz w:val="20"/>
      </w:rPr>
    </w:lvl>
  </w:abstractNum>
  <w:abstractNum w:abstractNumId="23">
    <w:nsid w:val="6ADD67E2"/>
    <w:multiLevelType w:val="multilevel"/>
    <w:tmpl w:val="FF5023CE"/>
    <w:lvl w:ilvl="0">
      <w:start w:val="3"/>
      <w:numFmt w:val="decimal"/>
      <w:lvlText w:val="%1."/>
      <w:lvlJc w:val="left"/>
      <w:pPr>
        <w:ind w:left="927" w:hanging="360"/>
      </w:pPr>
      <w:rPr>
        <w:rFonts w:hint="default"/>
        <w:b/>
      </w:rPr>
    </w:lvl>
    <w:lvl w:ilvl="1">
      <w:start w:val="1"/>
      <w:numFmt w:val="decimal"/>
      <w:lvlText w:val="%1.%2."/>
      <w:lvlJc w:val="left"/>
      <w:pPr>
        <w:ind w:left="1359" w:hanging="432"/>
      </w:pPr>
      <w:rPr>
        <w:rFonts w:hint="default"/>
        <w:b/>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4">
    <w:nsid w:val="6BE92637"/>
    <w:multiLevelType w:val="multilevel"/>
    <w:tmpl w:val="0409001F"/>
    <w:numStyleLink w:val="Style2"/>
  </w:abstractNum>
  <w:abstractNum w:abstractNumId="25">
    <w:nsid w:val="6D8D02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DC024A7"/>
    <w:multiLevelType w:val="multilevel"/>
    <w:tmpl w:val="0409001F"/>
    <w:numStyleLink w:val="Style2"/>
  </w:abstractNum>
  <w:abstractNum w:abstractNumId="27">
    <w:nsid w:val="764465D5"/>
    <w:multiLevelType w:val="multilevel"/>
    <w:tmpl w:val="0409001F"/>
    <w:styleLink w:val="Style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AD87308"/>
    <w:multiLevelType w:val="multilevel"/>
    <w:tmpl w:val="FF5023CE"/>
    <w:lvl w:ilvl="0">
      <w:start w:val="3"/>
      <w:numFmt w:val="decimal"/>
      <w:lvlText w:val="%1."/>
      <w:lvlJc w:val="left"/>
      <w:pPr>
        <w:ind w:left="927" w:hanging="360"/>
      </w:pPr>
      <w:rPr>
        <w:rFonts w:hint="default"/>
        <w:b/>
      </w:rPr>
    </w:lvl>
    <w:lvl w:ilvl="1">
      <w:start w:val="1"/>
      <w:numFmt w:val="decimal"/>
      <w:lvlText w:val="%1.%2."/>
      <w:lvlJc w:val="left"/>
      <w:pPr>
        <w:ind w:left="1359" w:hanging="432"/>
      </w:pPr>
      <w:rPr>
        <w:rFonts w:hint="default"/>
        <w:b/>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29">
    <w:nsid w:val="7C2E48E7"/>
    <w:multiLevelType w:val="multilevel"/>
    <w:tmpl w:val="FF5023CE"/>
    <w:lvl w:ilvl="0">
      <w:start w:val="3"/>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FDC6E2E"/>
    <w:multiLevelType w:val="multilevel"/>
    <w:tmpl w:val="FF5023CE"/>
    <w:lvl w:ilvl="0">
      <w:start w:val="3"/>
      <w:numFmt w:val="decimal"/>
      <w:lvlText w:val="%1."/>
      <w:lvlJc w:val="left"/>
      <w:pPr>
        <w:ind w:left="927" w:hanging="360"/>
      </w:pPr>
      <w:rPr>
        <w:rFonts w:hint="default"/>
        <w:b/>
      </w:rPr>
    </w:lvl>
    <w:lvl w:ilvl="1">
      <w:start w:val="1"/>
      <w:numFmt w:val="decimal"/>
      <w:lvlText w:val="%1.%2."/>
      <w:lvlJc w:val="left"/>
      <w:pPr>
        <w:ind w:left="1359" w:hanging="432"/>
      </w:pPr>
      <w:rPr>
        <w:rFonts w:hint="default"/>
        <w:b/>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num w:numId="1">
    <w:abstractNumId w:val="21"/>
  </w:num>
  <w:num w:numId="2">
    <w:abstractNumId w:val="22"/>
  </w:num>
  <w:num w:numId="3">
    <w:abstractNumId w:val="4"/>
  </w:num>
  <w:num w:numId="4">
    <w:abstractNumId w:val="2"/>
  </w:num>
  <w:num w:numId="5">
    <w:abstractNumId w:val="26"/>
  </w:num>
  <w:num w:numId="6">
    <w:abstractNumId w:val="19"/>
  </w:num>
  <w:num w:numId="7">
    <w:abstractNumId w:val="25"/>
  </w:num>
  <w:num w:numId="8">
    <w:abstractNumId w:val="1"/>
  </w:num>
  <w:num w:numId="9">
    <w:abstractNumId w:val="15"/>
  </w:num>
  <w:num w:numId="10">
    <w:abstractNumId w:val="27"/>
  </w:num>
  <w:num w:numId="11">
    <w:abstractNumId w:val="0"/>
  </w:num>
  <w:num w:numId="12">
    <w:abstractNumId w:val="24"/>
  </w:num>
  <w:num w:numId="13">
    <w:abstractNumId w:val="11"/>
  </w:num>
  <w:num w:numId="14">
    <w:abstractNumId w:val="20"/>
  </w:num>
  <w:num w:numId="15">
    <w:abstractNumId w:val="5"/>
  </w:num>
  <w:num w:numId="16">
    <w:abstractNumId w:val="10"/>
  </w:num>
  <w:num w:numId="17">
    <w:abstractNumId w:val="14"/>
  </w:num>
  <w:num w:numId="18">
    <w:abstractNumId w:val="28"/>
  </w:num>
  <w:num w:numId="19">
    <w:abstractNumId w:val="23"/>
  </w:num>
  <w:num w:numId="20">
    <w:abstractNumId w:val="16"/>
  </w:num>
  <w:num w:numId="21">
    <w:abstractNumId w:val="6"/>
  </w:num>
  <w:num w:numId="22">
    <w:abstractNumId w:val="7"/>
  </w:num>
  <w:num w:numId="23">
    <w:abstractNumId w:val="9"/>
  </w:num>
  <w:num w:numId="24">
    <w:abstractNumId w:val="13"/>
  </w:num>
  <w:num w:numId="25">
    <w:abstractNumId w:val="30"/>
  </w:num>
  <w:num w:numId="26">
    <w:abstractNumId w:val="3"/>
  </w:num>
  <w:num w:numId="27">
    <w:abstractNumId w:val="18"/>
  </w:num>
  <w:num w:numId="28">
    <w:abstractNumId w:val="8"/>
  </w:num>
  <w:num w:numId="29">
    <w:abstractNumId w:val="29"/>
  </w:num>
  <w:num w:numId="30">
    <w:abstractNumId w:val="17"/>
  </w:num>
  <w:num w:numId="3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 Jaxa">
    <w15:presenceInfo w15:providerId="Windows Live" w15:userId="7595a2792a560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embedSystemFonts/>
  <w:proofState w:spelling="clean" w:grammar="clean"/>
  <w:revisionView w:insDel="0" w:formatting="0"/>
  <w:trackRevisions/>
  <w:defaultTabStop w:val="567"/>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797B13"/>
    <w:rsid w:val="00014168"/>
    <w:rsid w:val="0001450D"/>
    <w:rsid w:val="0001580D"/>
    <w:rsid w:val="00023833"/>
    <w:rsid w:val="00024CCB"/>
    <w:rsid w:val="00027EAF"/>
    <w:rsid w:val="00032C92"/>
    <w:rsid w:val="00036EF9"/>
    <w:rsid w:val="000379B5"/>
    <w:rsid w:val="00040754"/>
    <w:rsid w:val="00040C25"/>
    <w:rsid w:val="000429D9"/>
    <w:rsid w:val="00042A0F"/>
    <w:rsid w:val="00042E50"/>
    <w:rsid w:val="00053F93"/>
    <w:rsid w:val="00056C23"/>
    <w:rsid w:val="0005782F"/>
    <w:rsid w:val="000671F7"/>
    <w:rsid w:val="000675A7"/>
    <w:rsid w:val="00077BF0"/>
    <w:rsid w:val="00080953"/>
    <w:rsid w:val="00081588"/>
    <w:rsid w:val="00083D4F"/>
    <w:rsid w:val="00087E46"/>
    <w:rsid w:val="00092143"/>
    <w:rsid w:val="00092B96"/>
    <w:rsid w:val="000935CB"/>
    <w:rsid w:val="000A1278"/>
    <w:rsid w:val="000A5A48"/>
    <w:rsid w:val="000A7FF7"/>
    <w:rsid w:val="000B198D"/>
    <w:rsid w:val="000B4CFC"/>
    <w:rsid w:val="000B7F80"/>
    <w:rsid w:val="000C4171"/>
    <w:rsid w:val="000D309B"/>
    <w:rsid w:val="000D4D3B"/>
    <w:rsid w:val="000E0DEE"/>
    <w:rsid w:val="000E0DF3"/>
    <w:rsid w:val="000F12B1"/>
    <w:rsid w:val="00102344"/>
    <w:rsid w:val="001033B9"/>
    <w:rsid w:val="00105B67"/>
    <w:rsid w:val="00107080"/>
    <w:rsid w:val="0011008B"/>
    <w:rsid w:val="001135FC"/>
    <w:rsid w:val="001210BD"/>
    <w:rsid w:val="00122BE5"/>
    <w:rsid w:val="00124426"/>
    <w:rsid w:val="00126CC9"/>
    <w:rsid w:val="00132175"/>
    <w:rsid w:val="00140D3D"/>
    <w:rsid w:val="00146C8A"/>
    <w:rsid w:val="00147153"/>
    <w:rsid w:val="00156315"/>
    <w:rsid w:val="00156F47"/>
    <w:rsid w:val="001572EB"/>
    <w:rsid w:val="00161A11"/>
    <w:rsid w:val="001665AA"/>
    <w:rsid w:val="00172987"/>
    <w:rsid w:val="001740B9"/>
    <w:rsid w:val="00177F03"/>
    <w:rsid w:val="001878BB"/>
    <w:rsid w:val="001902D0"/>
    <w:rsid w:val="00193C4B"/>
    <w:rsid w:val="00197326"/>
    <w:rsid w:val="001A409C"/>
    <w:rsid w:val="001C026A"/>
    <w:rsid w:val="001C28E4"/>
    <w:rsid w:val="001D1869"/>
    <w:rsid w:val="001D1A70"/>
    <w:rsid w:val="001D5B5A"/>
    <w:rsid w:val="001E57EF"/>
    <w:rsid w:val="001F0F0B"/>
    <w:rsid w:val="001F27DF"/>
    <w:rsid w:val="00214358"/>
    <w:rsid w:val="0023160E"/>
    <w:rsid w:val="00231D67"/>
    <w:rsid w:val="002358CD"/>
    <w:rsid w:val="00235D57"/>
    <w:rsid w:val="002658AE"/>
    <w:rsid w:val="00266D97"/>
    <w:rsid w:val="00271123"/>
    <w:rsid w:val="002731D5"/>
    <w:rsid w:val="00275A13"/>
    <w:rsid w:val="00281440"/>
    <w:rsid w:val="00283F2E"/>
    <w:rsid w:val="002844A8"/>
    <w:rsid w:val="002873F8"/>
    <w:rsid w:val="002929BA"/>
    <w:rsid w:val="002941AF"/>
    <w:rsid w:val="002A00E2"/>
    <w:rsid w:val="002A3334"/>
    <w:rsid w:val="002A524C"/>
    <w:rsid w:val="002A56E5"/>
    <w:rsid w:val="002B2E0C"/>
    <w:rsid w:val="002C208C"/>
    <w:rsid w:val="002C318B"/>
    <w:rsid w:val="002C3A50"/>
    <w:rsid w:val="002C6700"/>
    <w:rsid w:val="002D3391"/>
    <w:rsid w:val="002D77F2"/>
    <w:rsid w:val="002D78F5"/>
    <w:rsid w:val="002E0979"/>
    <w:rsid w:val="002E54EA"/>
    <w:rsid w:val="002E705C"/>
    <w:rsid w:val="002E71C8"/>
    <w:rsid w:val="002E7233"/>
    <w:rsid w:val="002F1CB5"/>
    <w:rsid w:val="002F1E9D"/>
    <w:rsid w:val="003005D0"/>
    <w:rsid w:val="00303F48"/>
    <w:rsid w:val="00306694"/>
    <w:rsid w:val="0031094F"/>
    <w:rsid w:val="00313D13"/>
    <w:rsid w:val="00315A21"/>
    <w:rsid w:val="003224C8"/>
    <w:rsid w:val="00323C71"/>
    <w:rsid w:val="003335F2"/>
    <w:rsid w:val="0034294B"/>
    <w:rsid w:val="003544E2"/>
    <w:rsid w:val="00357993"/>
    <w:rsid w:val="00362D7F"/>
    <w:rsid w:val="003654DB"/>
    <w:rsid w:val="00367E04"/>
    <w:rsid w:val="00371488"/>
    <w:rsid w:val="0037227C"/>
    <w:rsid w:val="00374EB6"/>
    <w:rsid w:val="00385BC5"/>
    <w:rsid w:val="00390F02"/>
    <w:rsid w:val="00396CAE"/>
    <w:rsid w:val="003A53F8"/>
    <w:rsid w:val="003B06FF"/>
    <w:rsid w:val="003B07C5"/>
    <w:rsid w:val="003B1EF8"/>
    <w:rsid w:val="003B5F1F"/>
    <w:rsid w:val="003C737B"/>
    <w:rsid w:val="003D2DAC"/>
    <w:rsid w:val="003E23DB"/>
    <w:rsid w:val="003E758E"/>
    <w:rsid w:val="003F413B"/>
    <w:rsid w:val="003F4D57"/>
    <w:rsid w:val="00401DF7"/>
    <w:rsid w:val="00404CD8"/>
    <w:rsid w:val="00405838"/>
    <w:rsid w:val="00422D65"/>
    <w:rsid w:val="004247CF"/>
    <w:rsid w:val="00436A79"/>
    <w:rsid w:val="00441836"/>
    <w:rsid w:val="004431C3"/>
    <w:rsid w:val="0044685C"/>
    <w:rsid w:val="0045275B"/>
    <w:rsid w:val="0045584E"/>
    <w:rsid w:val="004560DF"/>
    <w:rsid w:val="004577EF"/>
    <w:rsid w:val="004644D0"/>
    <w:rsid w:val="00470426"/>
    <w:rsid w:val="004806F5"/>
    <w:rsid w:val="004836B0"/>
    <w:rsid w:val="00483918"/>
    <w:rsid w:val="004A1733"/>
    <w:rsid w:val="004A2CA0"/>
    <w:rsid w:val="004B4712"/>
    <w:rsid w:val="004C23F2"/>
    <w:rsid w:val="004C7AAF"/>
    <w:rsid w:val="004D1306"/>
    <w:rsid w:val="004E27B4"/>
    <w:rsid w:val="004E310A"/>
    <w:rsid w:val="004E5799"/>
    <w:rsid w:val="004F04F6"/>
    <w:rsid w:val="005076C2"/>
    <w:rsid w:val="00512FA9"/>
    <w:rsid w:val="00516BD0"/>
    <w:rsid w:val="00520617"/>
    <w:rsid w:val="00522EE7"/>
    <w:rsid w:val="005343A7"/>
    <w:rsid w:val="0054528C"/>
    <w:rsid w:val="00547A60"/>
    <w:rsid w:val="0055221C"/>
    <w:rsid w:val="00552CA9"/>
    <w:rsid w:val="00575DB3"/>
    <w:rsid w:val="00584CD4"/>
    <w:rsid w:val="00585187"/>
    <w:rsid w:val="0058544F"/>
    <w:rsid w:val="0058707A"/>
    <w:rsid w:val="00594543"/>
    <w:rsid w:val="00594676"/>
    <w:rsid w:val="0059592B"/>
    <w:rsid w:val="00595AAC"/>
    <w:rsid w:val="005A00EB"/>
    <w:rsid w:val="005A617D"/>
    <w:rsid w:val="005A7D5D"/>
    <w:rsid w:val="005B0F60"/>
    <w:rsid w:val="005B57B7"/>
    <w:rsid w:val="005B69EE"/>
    <w:rsid w:val="005C306B"/>
    <w:rsid w:val="005C48BC"/>
    <w:rsid w:val="005C6A1D"/>
    <w:rsid w:val="005D0171"/>
    <w:rsid w:val="005D2711"/>
    <w:rsid w:val="005D3ECA"/>
    <w:rsid w:val="005D6CD7"/>
    <w:rsid w:val="005D7266"/>
    <w:rsid w:val="005E1C9B"/>
    <w:rsid w:val="005E709F"/>
    <w:rsid w:val="005F34B5"/>
    <w:rsid w:val="005F603C"/>
    <w:rsid w:val="005F6067"/>
    <w:rsid w:val="00605FBE"/>
    <w:rsid w:val="0061088B"/>
    <w:rsid w:val="0061363B"/>
    <w:rsid w:val="00616F23"/>
    <w:rsid w:val="00624900"/>
    <w:rsid w:val="0062619C"/>
    <w:rsid w:val="00627B43"/>
    <w:rsid w:val="0063021C"/>
    <w:rsid w:val="00634B55"/>
    <w:rsid w:val="00650C05"/>
    <w:rsid w:val="006523BC"/>
    <w:rsid w:val="006529D3"/>
    <w:rsid w:val="00653FFB"/>
    <w:rsid w:val="006554E8"/>
    <w:rsid w:val="00662E29"/>
    <w:rsid w:val="00665476"/>
    <w:rsid w:val="0067768E"/>
    <w:rsid w:val="0068668B"/>
    <w:rsid w:val="00686BDE"/>
    <w:rsid w:val="00687D85"/>
    <w:rsid w:val="00693D68"/>
    <w:rsid w:val="006953D8"/>
    <w:rsid w:val="006A27B2"/>
    <w:rsid w:val="006A5085"/>
    <w:rsid w:val="006A51A5"/>
    <w:rsid w:val="006B3D70"/>
    <w:rsid w:val="006B770E"/>
    <w:rsid w:val="006C4A2E"/>
    <w:rsid w:val="006C67A3"/>
    <w:rsid w:val="006D44BB"/>
    <w:rsid w:val="006D6CF8"/>
    <w:rsid w:val="006E3BB0"/>
    <w:rsid w:val="006F3C62"/>
    <w:rsid w:val="006F40CF"/>
    <w:rsid w:val="006F527D"/>
    <w:rsid w:val="006F743C"/>
    <w:rsid w:val="006F7925"/>
    <w:rsid w:val="00702553"/>
    <w:rsid w:val="00714CA6"/>
    <w:rsid w:val="00720736"/>
    <w:rsid w:val="007249AC"/>
    <w:rsid w:val="007341A3"/>
    <w:rsid w:val="007419E1"/>
    <w:rsid w:val="007451F2"/>
    <w:rsid w:val="00745F42"/>
    <w:rsid w:val="0075405E"/>
    <w:rsid w:val="007551F1"/>
    <w:rsid w:val="00755EF1"/>
    <w:rsid w:val="00763D08"/>
    <w:rsid w:val="0076430D"/>
    <w:rsid w:val="0076584B"/>
    <w:rsid w:val="00767939"/>
    <w:rsid w:val="00767A23"/>
    <w:rsid w:val="0077164B"/>
    <w:rsid w:val="007734A0"/>
    <w:rsid w:val="007755C2"/>
    <w:rsid w:val="00776925"/>
    <w:rsid w:val="00777818"/>
    <w:rsid w:val="00781F84"/>
    <w:rsid w:val="00793AFF"/>
    <w:rsid w:val="00797B13"/>
    <w:rsid w:val="007A126E"/>
    <w:rsid w:val="007A1B95"/>
    <w:rsid w:val="007B2389"/>
    <w:rsid w:val="007B2446"/>
    <w:rsid w:val="007C3843"/>
    <w:rsid w:val="007C5A84"/>
    <w:rsid w:val="007C6618"/>
    <w:rsid w:val="007D6444"/>
    <w:rsid w:val="007D6687"/>
    <w:rsid w:val="007E13C9"/>
    <w:rsid w:val="007E16D5"/>
    <w:rsid w:val="007E72BB"/>
    <w:rsid w:val="007F3B93"/>
    <w:rsid w:val="007F6146"/>
    <w:rsid w:val="007F738D"/>
    <w:rsid w:val="0080101C"/>
    <w:rsid w:val="00801108"/>
    <w:rsid w:val="008051E9"/>
    <w:rsid w:val="00814881"/>
    <w:rsid w:val="0081704C"/>
    <w:rsid w:val="00826585"/>
    <w:rsid w:val="008417DD"/>
    <w:rsid w:val="00845C02"/>
    <w:rsid w:val="008500C6"/>
    <w:rsid w:val="00851551"/>
    <w:rsid w:val="00852ECF"/>
    <w:rsid w:val="00854D14"/>
    <w:rsid w:val="00856CD8"/>
    <w:rsid w:val="00865984"/>
    <w:rsid w:val="00866F8F"/>
    <w:rsid w:val="00870912"/>
    <w:rsid w:val="008744BB"/>
    <w:rsid w:val="0087609A"/>
    <w:rsid w:val="00876416"/>
    <w:rsid w:val="00880E0B"/>
    <w:rsid w:val="00881CB5"/>
    <w:rsid w:val="00884684"/>
    <w:rsid w:val="0088715D"/>
    <w:rsid w:val="008945E5"/>
    <w:rsid w:val="00897E4D"/>
    <w:rsid w:val="008A2EEC"/>
    <w:rsid w:val="008A4098"/>
    <w:rsid w:val="008A5B66"/>
    <w:rsid w:val="008B7068"/>
    <w:rsid w:val="008B7984"/>
    <w:rsid w:val="008C417E"/>
    <w:rsid w:val="008C7540"/>
    <w:rsid w:val="008D3898"/>
    <w:rsid w:val="008E5A1D"/>
    <w:rsid w:val="008E656E"/>
    <w:rsid w:val="008E6727"/>
    <w:rsid w:val="008F3BAE"/>
    <w:rsid w:val="00903319"/>
    <w:rsid w:val="0091120D"/>
    <w:rsid w:val="009128DF"/>
    <w:rsid w:val="009210D2"/>
    <w:rsid w:val="00923FF0"/>
    <w:rsid w:val="00926A22"/>
    <w:rsid w:val="009300A5"/>
    <w:rsid w:val="00940C29"/>
    <w:rsid w:val="00947D9B"/>
    <w:rsid w:val="00954757"/>
    <w:rsid w:val="00955A9B"/>
    <w:rsid w:val="00961670"/>
    <w:rsid w:val="009633DB"/>
    <w:rsid w:val="0096353D"/>
    <w:rsid w:val="00965928"/>
    <w:rsid w:val="009706E7"/>
    <w:rsid w:val="0097356A"/>
    <w:rsid w:val="00976418"/>
    <w:rsid w:val="00990360"/>
    <w:rsid w:val="00995431"/>
    <w:rsid w:val="00997400"/>
    <w:rsid w:val="0099769C"/>
    <w:rsid w:val="00997792"/>
    <w:rsid w:val="009A0861"/>
    <w:rsid w:val="009A0B54"/>
    <w:rsid w:val="009A463C"/>
    <w:rsid w:val="009C0702"/>
    <w:rsid w:val="009C43A4"/>
    <w:rsid w:val="009C46A9"/>
    <w:rsid w:val="009C5856"/>
    <w:rsid w:val="009C7621"/>
    <w:rsid w:val="009D0900"/>
    <w:rsid w:val="009D5BB3"/>
    <w:rsid w:val="009E4987"/>
    <w:rsid w:val="009E533B"/>
    <w:rsid w:val="009E7070"/>
    <w:rsid w:val="009F4E52"/>
    <w:rsid w:val="00A03131"/>
    <w:rsid w:val="00A12A2F"/>
    <w:rsid w:val="00A16163"/>
    <w:rsid w:val="00A66AC3"/>
    <w:rsid w:val="00A91517"/>
    <w:rsid w:val="00A91EC0"/>
    <w:rsid w:val="00AA0166"/>
    <w:rsid w:val="00AA383D"/>
    <w:rsid w:val="00AA492A"/>
    <w:rsid w:val="00AB4C89"/>
    <w:rsid w:val="00AB7484"/>
    <w:rsid w:val="00AC2916"/>
    <w:rsid w:val="00AC4F91"/>
    <w:rsid w:val="00AD17C8"/>
    <w:rsid w:val="00AD29AF"/>
    <w:rsid w:val="00AD3977"/>
    <w:rsid w:val="00AD6DAC"/>
    <w:rsid w:val="00AD715B"/>
    <w:rsid w:val="00AD7325"/>
    <w:rsid w:val="00AE2B01"/>
    <w:rsid w:val="00AE2BF9"/>
    <w:rsid w:val="00AF378E"/>
    <w:rsid w:val="00B11947"/>
    <w:rsid w:val="00B14842"/>
    <w:rsid w:val="00B16FD0"/>
    <w:rsid w:val="00B23E4F"/>
    <w:rsid w:val="00B24702"/>
    <w:rsid w:val="00B26226"/>
    <w:rsid w:val="00B26239"/>
    <w:rsid w:val="00B2704E"/>
    <w:rsid w:val="00B34412"/>
    <w:rsid w:val="00B41534"/>
    <w:rsid w:val="00B445F9"/>
    <w:rsid w:val="00B50799"/>
    <w:rsid w:val="00B50A67"/>
    <w:rsid w:val="00B57A2C"/>
    <w:rsid w:val="00B63FBB"/>
    <w:rsid w:val="00B65820"/>
    <w:rsid w:val="00B7375D"/>
    <w:rsid w:val="00B75D70"/>
    <w:rsid w:val="00B76C25"/>
    <w:rsid w:val="00B772AB"/>
    <w:rsid w:val="00B84A17"/>
    <w:rsid w:val="00B86BF7"/>
    <w:rsid w:val="00BB281A"/>
    <w:rsid w:val="00BE657D"/>
    <w:rsid w:val="00BF009B"/>
    <w:rsid w:val="00BF3DFD"/>
    <w:rsid w:val="00BF571C"/>
    <w:rsid w:val="00C022EE"/>
    <w:rsid w:val="00C10750"/>
    <w:rsid w:val="00C1527C"/>
    <w:rsid w:val="00C1791F"/>
    <w:rsid w:val="00C22280"/>
    <w:rsid w:val="00C23A55"/>
    <w:rsid w:val="00C36571"/>
    <w:rsid w:val="00C40B67"/>
    <w:rsid w:val="00C4355F"/>
    <w:rsid w:val="00C50245"/>
    <w:rsid w:val="00C504BD"/>
    <w:rsid w:val="00C509DA"/>
    <w:rsid w:val="00C56B58"/>
    <w:rsid w:val="00C64114"/>
    <w:rsid w:val="00C6475C"/>
    <w:rsid w:val="00C6510B"/>
    <w:rsid w:val="00C66A37"/>
    <w:rsid w:val="00C701CA"/>
    <w:rsid w:val="00C71083"/>
    <w:rsid w:val="00C73D11"/>
    <w:rsid w:val="00C7765C"/>
    <w:rsid w:val="00C810A9"/>
    <w:rsid w:val="00C964A9"/>
    <w:rsid w:val="00C96A19"/>
    <w:rsid w:val="00CB15A2"/>
    <w:rsid w:val="00CB6F82"/>
    <w:rsid w:val="00CC1836"/>
    <w:rsid w:val="00CC3D92"/>
    <w:rsid w:val="00CD46A0"/>
    <w:rsid w:val="00CD5298"/>
    <w:rsid w:val="00CE6391"/>
    <w:rsid w:val="00CE670E"/>
    <w:rsid w:val="00CF0F69"/>
    <w:rsid w:val="00D03C9F"/>
    <w:rsid w:val="00D117B2"/>
    <w:rsid w:val="00D13DD7"/>
    <w:rsid w:val="00D13F8A"/>
    <w:rsid w:val="00D15EA4"/>
    <w:rsid w:val="00D20009"/>
    <w:rsid w:val="00D24B10"/>
    <w:rsid w:val="00D32BE9"/>
    <w:rsid w:val="00D3608E"/>
    <w:rsid w:val="00D40BA7"/>
    <w:rsid w:val="00D40EC5"/>
    <w:rsid w:val="00D411B2"/>
    <w:rsid w:val="00D43115"/>
    <w:rsid w:val="00D47A63"/>
    <w:rsid w:val="00D57D70"/>
    <w:rsid w:val="00D64DE0"/>
    <w:rsid w:val="00D725A6"/>
    <w:rsid w:val="00D748F3"/>
    <w:rsid w:val="00D75410"/>
    <w:rsid w:val="00D77288"/>
    <w:rsid w:val="00D7782F"/>
    <w:rsid w:val="00D81170"/>
    <w:rsid w:val="00D8293C"/>
    <w:rsid w:val="00D83B69"/>
    <w:rsid w:val="00D84E11"/>
    <w:rsid w:val="00D863D6"/>
    <w:rsid w:val="00D93E6F"/>
    <w:rsid w:val="00D94F81"/>
    <w:rsid w:val="00D95CCE"/>
    <w:rsid w:val="00DA228B"/>
    <w:rsid w:val="00DA365E"/>
    <w:rsid w:val="00DA7084"/>
    <w:rsid w:val="00DB0626"/>
    <w:rsid w:val="00DB08CA"/>
    <w:rsid w:val="00DB0C7A"/>
    <w:rsid w:val="00DB6615"/>
    <w:rsid w:val="00DC37E8"/>
    <w:rsid w:val="00DC5C84"/>
    <w:rsid w:val="00DC6B6F"/>
    <w:rsid w:val="00DC6E7B"/>
    <w:rsid w:val="00DD21CA"/>
    <w:rsid w:val="00DD3736"/>
    <w:rsid w:val="00DD6A13"/>
    <w:rsid w:val="00DE06F2"/>
    <w:rsid w:val="00DE12E9"/>
    <w:rsid w:val="00DE310B"/>
    <w:rsid w:val="00DE6028"/>
    <w:rsid w:val="00DF7AB9"/>
    <w:rsid w:val="00E061B4"/>
    <w:rsid w:val="00E07F37"/>
    <w:rsid w:val="00E212D7"/>
    <w:rsid w:val="00E37442"/>
    <w:rsid w:val="00E448FC"/>
    <w:rsid w:val="00E50EE2"/>
    <w:rsid w:val="00E5123B"/>
    <w:rsid w:val="00E55745"/>
    <w:rsid w:val="00E5647F"/>
    <w:rsid w:val="00E614C3"/>
    <w:rsid w:val="00E67818"/>
    <w:rsid w:val="00E67A11"/>
    <w:rsid w:val="00E76879"/>
    <w:rsid w:val="00E80B03"/>
    <w:rsid w:val="00E81DFF"/>
    <w:rsid w:val="00E84232"/>
    <w:rsid w:val="00E85AEC"/>
    <w:rsid w:val="00E92E07"/>
    <w:rsid w:val="00E931D7"/>
    <w:rsid w:val="00E9330A"/>
    <w:rsid w:val="00EA283D"/>
    <w:rsid w:val="00EB5612"/>
    <w:rsid w:val="00EB6438"/>
    <w:rsid w:val="00EB75DB"/>
    <w:rsid w:val="00EC00AC"/>
    <w:rsid w:val="00EC0215"/>
    <w:rsid w:val="00EC1568"/>
    <w:rsid w:val="00ED3801"/>
    <w:rsid w:val="00ED7DBB"/>
    <w:rsid w:val="00EE2031"/>
    <w:rsid w:val="00EE32FC"/>
    <w:rsid w:val="00EE3F75"/>
    <w:rsid w:val="00EE67FF"/>
    <w:rsid w:val="00EF33F2"/>
    <w:rsid w:val="00EF4B5A"/>
    <w:rsid w:val="00F014D5"/>
    <w:rsid w:val="00F03879"/>
    <w:rsid w:val="00F1055B"/>
    <w:rsid w:val="00F14170"/>
    <w:rsid w:val="00F14E32"/>
    <w:rsid w:val="00F169B1"/>
    <w:rsid w:val="00F17B60"/>
    <w:rsid w:val="00F2017C"/>
    <w:rsid w:val="00F20617"/>
    <w:rsid w:val="00F20F6C"/>
    <w:rsid w:val="00F447D5"/>
    <w:rsid w:val="00F44896"/>
    <w:rsid w:val="00F47047"/>
    <w:rsid w:val="00F47E24"/>
    <w:rsid w:val="00F56E47"/>
    <w:rsid w:val="00F572A2"/>
    <w:rsid w:val="00F6027B"/>
    <w:rsid w:val="00F604D4"/>
    <w:rsid w:val="00F625A0"/>
    <w:rsid w:val="00F71EB6"/>
    <w:rsid w:val="00F73493"/>
    <w:rsid w:val="00F73E42"/>
    <w:rsid w:val="00F83267"/>
    <w:rsid w:val="00F96C17"/>
    <w:rsid w:val="00FA4DFA"/>
    <w:rsid w:val="00FA6015"/>
    <w:rsid w:val="00FC1FED"/>
    <w:rsid w:val="00FC300F"/>
    <w:rsid w:val="00FC7186"/>
    <w:rsid w:val="00FC7E55"/>
    <w:rsid w:val="00FD5091"/>
    <w:rsid w:val="00FD6E56"/>
    <w:rsid w:val="00FD6F1A"/>
    <w:rsid w:val="00FD7A17"/>
    <w:rsid w:val="00FE472C"/>
    <w:rsid w:val="00FE5B15"/>
    <w:rsid w:val="00FE5E61"/>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F62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C9B"/>
    <w:pPr>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Helvetica" w:hAnsi="Helvetica"/>
      <w:sz w:val="32"/>
    </w:rPr>
  </w:style>
  <w:style w:type="paragraph" w:styleId="Header">
    <w:name w:val="header"/>
    <w:basedOn w:val="Normal"/>
    <w:rsid w:val="00242C6A"/>
    <w:pPr>
      <w:tabs>
        <w:tab w:val="center" w:pos="4252"/>
        <w:tab w:val="right" w:pos="8504"/>
      </w:tabs>
    </w:pPr>
  </w:style>
  <w:style w:type="paragraph" w:styleId="Footer">
    <w:name w:val="footer"/>
    <w:basedOn w:val="Normal"/>
    <w:rsid w:val="00242C6A"/>
    <w:pPr>
      <w:tabs>
        <w:tab w:val="center" w:pos="4252"/>
        <w:tab w:val="right" w:pos="8504"/>
      </w:tabs>
    </w:pPr>
  </w:style>
  <w:style w:type="character" w:customStyle="1" w:styleId="fieldlabel">
    <w:name w:val="fieldlabel"/>
    <w:rsid w:val="008945E5"/>
  </w:style>
  <w:style w:type="character" w:customStyle="1" w:styleId="fieldvalue">
    <w:name w:val="fieldvalue"/>
    <w:rsid w:val="008945E5"/>
  </w:style>
  <w:style w:type="character" w:styleId="LineNumber">
    <w:name w:val="line number"/>
    <w:uiPriority w:val="99"/>
    <w:semiHidden/>
    <w:unhideWhenUsed/>
    <w:rsid w:val="009D0900"/>
  </w:style>
  <w:style w:type="paragraph" w:styleId="BalloonText">
    <w:name w:val="Balloon Text"/>
    <w:basedOn w:val="Normal"/>
    <w:link w:val="BalloonTextChar"/>
    <w:uiPriority w:val="99"/>
    <w:semiHidden/>
    <w:unhideWhenUsed/>
    <w:rsid w:val="00AE2BF9"/>
    <w:rPr>
      <w:rFonts w:ascii="Tahoma" w:hAnsi="Tahoma"/>
      <w:sz w:val="16"/>
      <w:szCs w:val="16"/>
    </w:rPr>
  </w:style>
  <w:style w:type="character" w:customStyle="1" w:styleId="BalloonTextChar">
    <w:name w:val="Balloon Text Char"/>
    <w:link w:val="BalloonText"/>
    <w:uiPriority w:val="99"/>
    <w:semiHidden/>
    <w:rsid w:val="00AE2BF9"/>
    <w:rPr>
      <w:rFonts w:ascii="Tahoma" w:hAnsi="Tahoma" w:cs="Tahoma"/>
      <w:sz w:val="16"/>
      <w:szCs w:val="16"/>
      <w:lang w:val="en-US" w:eastAsia="en-US"/>
    </w:rPr>
  </w:style>
  <w:style w:type="table" w:styleId="TableGrid">
    <w:name w:val="Table Grid"/>
    <w:basedOn w:val="TableNormal"/>
    <w:uiPriority w:val="59"/>
    <w:rsid w:val="002929BA"/>
    <w:rPr>
      <w:rFonts w:asciiTheme="minorHAnsi" w:eastAsiaTheme="minorHAnsi" w:hAnsiTheme="minorHAnsi" w:cstheme="minorBidi"/>
      <w:sz w:val="22"/>
      <w:szCs w:val="22"/>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63D6"/>
    <w:pPr>
      <w:ind w:left="720"/>
      <w:contextualSpacing/>
    </w:pPr>
  </w:style>
  <w:style w:type="paragraph" w:styleId="Bibliography">
    <w:name w:val="Bibliography"/>
    <w:basedOn w:val="Normal"/>
    <w:next w:val="Normal"/>
    <w:uiPriority w:val="37"/>
    <w:unhideWhenUsed/>
    <w:rsid w:val="007551F1"/>
    <w:pPr>
      <w:spacing w:line="480" w:lineRule="auto"/>
      <w:ind w:left="720" w:hanging="720"/>
    </w:pPr>
  </w:style>
  <w:style w:type="paragraph" w:styleId="FootnoteText">
    <w:name w:val="footnote text"/>
    <w:basedOn w:val="Normal"/>
    <w:link w:val="FootnoteTextChar"/>
    <w:uiPriority w:val="99"/>
    <w:semiHidden/>
    <w:unhideWhenUsed/>
    <w:rsid w:val="002C208C"/>
  </w:style>
  <w:style w:type="character" w:customStyle="1" w:styleId="FootnoteTextChar">
    <w:name w:val="Footnote Text Char"/>
    <w:basedOn w:val="DefaultParagraphFont"/>
    <w:link w:val="FootnoteText"/>
    <w:uiPriority w:val="99"/>
    <w:semiHidden/>
    <w:rsid w:val="002C208C"/>
    <w:rPr>
      <w:rFonts w:ascii="Palatino" w:hAnsi="Palatino"/>
    </w:rPr>
  </w:style>
  <w:style w:type="character" w:styleId="FootnoteReference">
    <w:name w:val="footnote reference"/>
    <w:basedOn w:val="DefaultParagraphFont"/>
    <w:uiPriority w:val="99"/>
    <w:semiHidden/>
    <w:unhideWhenUsed/>
    <w:rsid w:val="002C208C"/>
    <w:rPr>
      <w:vertAlign w:val="superscript"/>
    </w:rPr>
  </w:style>
  <w:style w:type="paragraph" w:styleId="Caption">
    <w:name w:val="caption"/>
    <w:basedOn w:val="Normal"/>
    <w:next w:val="Normal"/>
    <w:link w:val="CaptionChar"/>
    <w:uiPriority w:val="35"/>
    <w:unhideWhenUsed/>
    <w:qFormat/>
    <w:rsid w:val="0075405E"/>
    <w:pPr>
      <w:spacing w:after="200"/>
      <w:jc w:val="center"/>
    </w:pPr>
    <w:rPr>
      <w:iCs/>
      <w:color w:val="000000" w:themeColor="text1"/>
      <w:sz w:val="18"/>
      <w:szCs w:val="18"/>
    </w:rPr>
  </w:style>
  <w:style w:type="paragraph" w:customStyle="1" w:styleId="Style1">
    <w:name w:val="Style1"/>
    <w:basedOn w:val="Caption"/>
    <w:link w:val="Style1Char"/>
    <w:qFormat/>
    <w:rsid w:val="00F96C17"/>
    <w:pPr>
      <w:jc w:val="both"/>
    </w:pPr>
  </w:style>
  <w:style w:type="character" w:customStyle="1" w:styleId="CaptionChar">
    <w:name w:val="Caption Char"/>
    <w:basedOn w:val="DefaultParagraphFont"/>
    <w:link w:val="Caption"/>
    <w:uiPriority w:val="35"/>
    <w:rsid w:val="0075405E"/>
    <w:rPr>
      <w:rFonts w:ascii="Arial" w:hAnsi="Arial"/>
      <w:iCs/>
      <w:color w:val="000000" w:themeColor="text1"/>
      <w:sz w:val="18"/>
      <w:szCs w:val="18"/>
    </w:rPr>
  </w:style>
  <w:style w:type="character" w:customStyle="1" w:styleId="Style1Char">
    <w:name w:val="Style1 Char"/>
    <w:basedOn w:val="CaptionChar"/>
    <w:link w:val="Style1"/>
    <w:rsid w:val="00F96C17"/>
    <w:rPr>
      <w:rFonts w:ascii="Palatino" w:hAnsi="Palatino"/>
      <w:i w:val="0"/>
      <w:iCs/>
      <w:color w:val="1F497D" w:themeColor="text2"/>
      <w:sz w:val="18"/>
      <w:szCs w:val="18"/>
    </w:rPr>
  </w:style>
  <w:style w:type="numbering" w:customStyle="1" w:styleId="Style2">
    <w:name w:val="Style2"/>
    <w:uiPriority w:val="99"/>
    <w:rsid w:val="004247CF"/>
    <w:pPr>
      <w:numPr>
        <w:numId w:val="10"/>
      </w:numPr>
    </w:pPr>
  </w:style>
  <w:style w:type="paragraph" w:customStyle="1" w:styleId="Els-acknowledgement">
    <w:name w:val="Els-acknowledgement"/>
    <w:next w:val="Normal"/>
    <w:rsid w:val="005E1C9B"/>
    <w:pPr>
      <w:keepNext/>
      <w:spacing w:before="480" w:after="240" w:line="220" w:lineRule="exact"/>
    </w:pPr>
    <w:rPr>
      <w:rFonts w:ascii="Times New Roman" w:eastAsia="SimSun" w:hAnsi="Times New Roman"/>
      <w:b/>
    </w:rPr>
  </w:style>
  <w:style w:type="character" w:styleId="CommentReference">
    <w:name w:val="annotation reference"/>
    <w:basedOn w:val="DefaultParagraphFont"/>
    <w:uiPriority w:val="99"/>
    <w:semiHidden/>
    <w:unhideWhenUsed/>
    <w:rsid w:val="001F27DF"/>
    <w:rPr>
      <w:sz w:val="16"/>
      <w:szCs w:val="16"/>
    </w:rPr>
  </w:style>
  <w:style w:type="paragraph" w:styleId="CommentText">
    <w:name w:val="annotation text"/>
    <w:basedOn w:val="Normal"/>
    <w:link w:val="CommentTextChar"/>
    <w:uiPriority w:val="99"/>
    <w:semiHidden/>
    <w:unhideWhenUsed/>
    <w:rsid w:val="001F27DF"/>
  </w:style>
  <w:style w:type="character" w:customStyle="1" w:styleId="CommentTextChar">
    <w:name w:val="Comment Text Char"/>
    <w:basedOn w:val="DefaultParagraphFont"/>
    <w:link w:val="CommentText"/>
    <w:uiPriority w:val="99"/>
    <w:semiHidden/>
    <w:rsid w:val="001F27DF"/>
    <w:rPr>
      <w:rFonts w:ascii="Arial" w:hAnsi="Arial"/>
    </w:rPr>
  </w:style>
  <w:style w:type="paragraph" w:styleId="CommentSubject">
    <w:name w:val="annotation subject"/>
    <w:basedOn w:val="CommentText"/>
    <w:next w:val="CommentText"/>
    <w:link w:val="CommentSubjectChar"/>
    <w:uiPriority w:val="99"/>
    <w:semiHidden/>
    <w:unhideWhenUsed/>
    <w:rsid w:val="001F27DF"/>
    <w:rPr>
      <w:b/>
      <w:bCs/>
    </w:rPr>
  </w:style>
  <w:style w:type="character" w:customStyle="1" w:styleId="CommentSubjectChar">
    <w:name w:val="Comment Subject Char"/>
    <w:basedOn w:val="CommentTextChar"/>
    <w:link w:val="CommentSubject"/>
    <w:uiPriority w:val="99"/>
    <w:semiHidden/>
    <w:rsid w:val="001F27DF"/>
    <w:rPr>
      <w:rFonts w:ascii="Arial" w:hAnsi="Arial"/>
      <w:b/>
      <w:bCs/>
    </w:rPr>
  </w:style>
  <w:style w:type="character" w:styleId="EndnoteReference">
    <w:name w:val="endnote reference"/>
    <w:basedOn w:val="DefaultParagraphFont"/>
    <w:uiPriority w:val="99"/>
    <w:semiHidden/>
    <w:unhideWhenUsed/>
    <w:rsid w:val="00B57A2C"/>
    <w:rPr>
      <w:vertAlign w:val="superscript"/>
    </w:rPr>
  </w:style>
  <w:style w:type="character" w:customStyle="1" w:styleId="UnresolvedMention">
    <w:name w:val="Unresolved Mention"/>
    <w:basedOn w:val="DefaultParagraphFont"/>
    <w:uiPriority w:val="99"/>
    <w:semiHidden/>
    <w:unhideWhenUsed/>
    <w:rsid w:val="008C7540"/>
    <w:rPr>
      <w:color w:val="808080"/>
      <w:shd w:val="clear" w:color="auto" w:fill="E6E6E6"/>
    </w:rPr>
  </w:style>
  <w:style w:type="paragraph" w:customStyle="1" w:styleId="Code">
    <w:name w:val="Code"/>
    <w:basedOn w:val="Normal"/>
    <w:qFormat/>
    <w:rsid w:val="00616F23"/>
    <w:pPr>
      <w:ind w:firstLine="567"/>
      <w:pPrChange w:id="0" w:author="Jan Kwakkel" w:date="2017-10-21T14:25:00Z">
        <w:pPr>
          <w:ind w:firstLine="567"/>
          <w:jc w:val="both"/>
        </w:pPr>
      </w:pPrChange>
    </w:pPr>
    <w:rPr>
      <w:rFonts w:ascii="Consolas" w:hAnsi="Consolas" w:cs="Arial"/>
      <w:sz w:val="18"/>
      <w:szCs w:val="16"/>
      <w:rPrChange w:id="0" w:author="Jan Kwakkel" w:date="2017-10-21T14:25:00Z">
        <w:rPr>
          <w:rFonts w:ascii="Arial" w:hAnsi="Arial" w:cs="Arial"/>
          <w:sz w:val="16"/>
          <w:szCs w:val="16"/>
          <w:lang w:val="en-US" w:eastAsia="en-US" w:bidi="ar-SA"/>
        </w:rPr>
      </w:rPrChang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C9B"/>
    <w:pPr>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jc w:val="center"/>
      <w:outlineLvl w:val="0"/>
    </w:pPr>
    <w:rPr>
      <w:rFonts w:ascii="Helvetica" w:hAnsi="Helvetica"/>
      <w:sz w:val="32"/>
    </w:rPr>
  </w:style>
  <w:style w:type="paragraph" w:styleId="Header">
    <w:name w:val="header"/>
    <w:basedOn w:val="Normal"/>
    <w:rsid w:val="00242C6A"/>
    <w:pPr>
      <w:tabs>
        <w:tab w:val="center" w:pos="4252"/>
        <w:tab w:val="right" w:pos="8504"/>
      </w:tabs>
    </w:pPr>
  </w:style>
  <w:style w:type="paragraph" w:styleId="Footer">
    <w:name w:val="footer"/>
    <w:basedOn w:val="Normal"/>
    <w:rsid w:val="00242C6A"/>
    <w:pPr>
      <w:tabs>
        <w:tab w:val="center" w:pos="4252"/>
        <w:tab w:val="right" w:pos="8504"/>
      </w:tabs>
    </w:pPr>
  </w:style>
  <w:style w:type="character" w:customStyle="1" w:styleId="fieldlabel">
    <w:name w:val="fieldlabel"/>
    <w:rsid w:val="008945E5"/>
  </w:style>
  <w:style w:type="character" w:customStyle="1" w:styleId="fieldvalue">
    <w:name w:val="fieldvalue"/>
    <w:rsid w:val="008945E5"/>
  </w:style>
  <w:style w:type="character" w:styleId="LineNumber">
    <w:name w:val="line number"/>
    <w:uiPriority w:val="99"/>
    <w:semiHidden/>
    <w:unhideWhenUsed/>
    <w:rsid w:val="009D0900"/>
  </w:style>
  <w:style w:type="paragraph" w:styleId="BalloonText">
    <w:name w:val="Balloon Text"/>
    <w:basedOn w:val="Normal"/>
    <w:link w:val="BalloonTextChar"/>
    <w:uiPriority w:val="99"/>
    <w:semiHidden/>
    <w:unhideWhenUsed/>
    <w:rsid w:val="00AE2BF9"/>
    <w:rPr>
      <w:rFonts w:ascii="Tahoma" w:hAnsi="Tahoma"/>
      <w:sz w:val="16"/>
      <w:szCs w:val="16"/>
    </w:rPr>
  </w:style>
  <w:style w:type="character" w:customStyle="1" w:styleId="BalloonTextChar">
    <w:name w:val="Balloon Text Char"/>
    <w:link w:val="BalloonText"/>
    <w:uiPriority w:val="99"/>
    <w:semiHidden/>
    <w:rsid w:val="00AE2BF9"/>
    <w:rPr>
      <w:rFonts w:ascii="Tahoma" w:hAnsi="Tahoma" w:cs="Tahoma"/>
      <w:sz w:val="16"/>
      <w:szCs w:val="16"/>
      <w:lang w:val="en-US" w:eastAsia="en-US"/>
    </w:rPr>
  </w:style>
  <w:style w:type="table" w:styleId="TableGrid">
    <w:name w:val="Table Grid"/>
    <w:basedOn w:val="TableNormal"/>
    <w:uiPriority w:val="59"/>
    <w:rsid w:val="002929BA"/>
    <w:rPr>
      <w:rFonts w:asciiTheme="minorHAnsi" w:eastAsiaTheme="minorHAnsi" w:hAnsiTheme="minorHAnsi" w:cstheme="minorBidi"/>
      <w:sz w:val="22"/>
      <w:szCs w:val="22"/>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863D6"/>
    <w:pPr>
      <w:ind w:left="720"/>
      <w:contextualSpacing/>
    </w:pPr>
  </w:style>
  <w:style w:type="paragraph" w:styleId="Bibliography">
    <w:name w:val="Bibliography"/>
    <w:basedOn w:val="Normal"/>
    <w:next w:val="Normal"/>
    <w:uiPriority w:val="37"/>
    <w:unhideWhenUsed/>
    <w:rsid w:val="007551F1"/>
    <w:pPr>
      <w:spacing w:line="480" w:lineRule="auto"/>
      <w:ind w:left="720" w:hanging="720"/>
    </w:pPr>
  </w:style>
  <w:style w:type="paragraph" w:styleId="FootnoteText">
    <w:name w:val="footnote text"/>
    <w:basedOn w:val="Normal"/>
    <w:link w:val="FootnoteTextChar"/>
    <w:uiPriority w:val="99"/>
    <w:semiHidden/>
    <w:unhideWhenUsed/>
    <w:rsid w:val="002C208C"/>
  </w:style>
  <w:style w:type="character" w:customStyle="1" w:styleId="FootnoteTextChar">
    <w:name w:val="Footnote Text Char"/>
    <w:basedOn w:val="DefaultParagraphFont"/>
    <w:link w:val="FootnoteText"/>
    <w:uiPriority w:val="99"/>
    <w:semiHidden/>
    <w:rsid w:val="002C208C"/>
    <w:rPr>
      <w:rFonts w:ascii="Palatino" w:hAnsi="Palatino"/>
    </w:rPr>
  </w:style>
  <w:style w:type="character" w:styleId="FootnoteReference">
    <w:name w:val="footnote reference"/>
    <w:basedOn w:val="DefaultParagraphFont"/>
    <w:uiPriority w:val="99"/>
    <w:semiHidden/>
    <w:unhideWhenUsed/>
    <w:rsid w:val="002C208C"/>
    <w:rPr>
      <w:vertAlign w:val="superscript"/>
    </w:rPr>
  </w:style>
  <w:style w:type="paragraph" w:styleId="Caption">
    <w:name w:val="caption"/>
    <w:basedOn w:val="Normal"/>
    <w:next w:val="Normal"/>
    <w:link w:val="CaptionChar"/>
    <w:uiPriority w:val="35"/>
    <w:unhideWhenUsed/>
    <w:qFormat/>
    <w:rsid w:val="0075405E"/>
    <w:pPr>
      <w:spacing w:after="200"/>
      <w:jc w:val="center"/>
    </w:pPr>
    <w:rPr>
      <w:iCs/>
      <w:color w:val="000000" w:themeColor="text1"/>
      <w:sz w:val="18"/>
      <w:szCs w:val="18"/>
    </w:rPr>
  </w:style>
  <w:style w:type="paragraph" w:customStyle="1" w:styleId="Style1">
    <w:name w:val="Style1"/>
    <w:basedOn w:val="Caption"/>
    <w:link w:val="Style1Char"/>
    <w:qFormat/>
    <w:rsid w:val="00F96C17"/>
    <w:pPr>
      <w:jc w:val="both"/>
    </w:pPr>
  </w:style>
  <w:style w:type="character" w:customStyle="1" w:styleId="CaptionChar">
    <w:name w:val="Caption Char"/>
    <w:basedOn w:val="DefaultParagraphFont"/>
    <w:link w:val="Caption"/>
    <w:uiPriority w:val="35"/>
    <w:rsid w:val="0075405E"/>
    <w:rPr>
      <w:rFonts w:ascii="Arial" w:hAnsi="Arial"/>
      <w:iCs/>
      <w:color w:val="000000" w:themeColor="text1"/>
      <w:sz w:val="18"/>
      <w:szCs w:val="18"/>
    </w:rPr>
  </w:style>
  <w:style w:type="character" w:customStyle="1" w:styleId="Style1Char">
    <w:name w:val="Style1 Char"/>
    <w:basedOn w:val="CaptionChar"/>
    <w:link w:val="Style1"/>
    <w:rsid w:val="00F96C17"/>
    <w:rPr>
      <w:rFonts w:ascii="Palatino" w:hAnsi="Palatino"/>
      <w:i w:val="0"/>
      <w:iCs/>
      <w:color w:val="1F497D" w:themeColor="text2"/>
      <w:sz w:val="18"/>
      <w:szCs w:val="18"/>
    </w:rPr>
  </w:style>
  <w:style w:type="numbering" w:customStyle="1" w:styleId="Style2">
    <w:name w:val="Style2"/>
    <w:uiPriority w:val="99"/>
    <w:rsid w:val="004247CF"/>
    <w:pPr>
      <w:numPr>
        <w:numId w:val="10"/>
      </w:numPr>
    </w:pPr>
  </w:style>
  <w:style w:type="paragraph" w:customStyle="1" w:styleId="Els-acknowledgement">
    <w:name w:val="Els-acknowledgement"/>
    <w:next w:val="Normal"/>
    <w:rsid w:val="005E1C9B"/>
    <w:pPr>
      <w:keepNext/>
      <w:spacing w:before="480" w:after="240" w:line="220" w:lineRule="exact"/>
    </w:pPr>
    <w:rPr>
      <w:rFonts w:ascii="Times New Roman" w:eastAsia="SimSun" w:hAnsi="Times New Roman"/>
      <w:b/>
    </w:rPr>
  </w:style>
  <w:style w:type="character" w:styleId="CommentReference">
    <w:name w:val="annotation reference"/>
    <w:basedOn w:val="DefaultParagraphFont"/>
    <w:uiPriority w:val="99"/>
    <w:semiHidden/>
    <w:unhideWhenUsed/>
    <w:rsid w:val="001F27DF"/>
    <w:rPr>
      <w:sz w:val="16"/>
      <w:szCs w:val="16"/>
    </w:rPr>
  </w:style>
  <w:style w:type="paragraph" w:styleId="CommentText">
    <w:name w:val="annotation text"/>
    <w:basedOn w:val="Normal"/>
    <w:link w:val="CommentTextChar"/>
    <w:uiPriority w:val="99"/>
    <w:semiHidden/>
    <w:unhideWhenUsed/>
    <w:rsid w:val="001F27DF"/>
  </w:style>
  <w:style w:type="character" w:customStyle="1" w:styleId="CommentTextChar">
    <w:name w:val="Comment Text Char"/>
    <w:basedOn w:val="DefaultParagraphFont"/>
    <w:link w:val="CommentText"/>
    <w:uiPriority w:val="99"/>
    <w:semiHidden/>
    <w:rsid w:val="001F27DF"/>
    <w:rPr>
      <w:rFonts w:ascii="Arial" w:hAnsi="Arial"/>
    </w:rPr>
  </w:style>
  <w:style w:type="paragraph" w:styleId="CommentSubject">
    <w:name w:val="annotation subject"/>
    <w:basedOn w:val="CommentText"/>
    <w:next w:val="CommentText"/>
    <w:link w:val="CommentSubjectChar"/>
    <w:uiPriority w:val="99"/>
    <w:semiHidden/>
    <w:unhideWhenUsed/>
    <w:rsid w:val="001F27DF"/>
    <w:rPr>
      <w:b/>
      <w:bCs/>
    </w:rPr>
  </w:style>
  <w:style w:type="character" w:customStyle="1" w:styleId="CommentSubjectChar">
    <w:name w:val="Comment Subject Char"/>
    <w:basedOn w:val="CommentTextChar"/>
    <w:link w:val="CommentSubject"/>
    <w:uiPriority w:val="99"/>
    <w:semiHidden/>
    <w:rsid w:val="001F27DF"/>
    <w:rPr>
      <w:rFonts w:ascii="Arial" w:hAnsi="Arial"/>
      <w:b/>
      <w:bCs/>
    </w:rPr>
  </w:style>
  <w:style w:type="character" w:styleId="EndnoteReference">
    <w:name w:val="endnote reference"/>
    <w:basedOn w:val="DefaultParagraphFont"/>
    <w:uiPriority w:val="99"/>
    <w:semiHidden/>
    <w:unhideWhenUsed/>
    <w:rsid w:val="00B57A2C"/>
    <w:rPr>
      <w:vertAlign w:val="superscript"/>
    </w:rPr>
  </w:style>
  <w:style w:type="character" w:customStyle="1" w:styleId="UnresolvedMention">
    <w:name w:val="Unresolved Mention"/>
    <w:basedOn w:val="DefaultParagraphFont"/>
    <w:uiPriority w:val="99"/>
    <w:semiHidden/>
    <w:unhideWhenUsed/>
    <w:rsid w:val="008C7540"/>
    <w:rPr>
      <w:color w:val="808080"/>
      <w:shd w:val="clear" w:color="auto" w:fill="E6E6E6"/>
    </w:rPr>
  </w:style>
  <w:style w:type="paragraph" w:customStyle="1" w:styleId="Code">
    <w:name w:val="Code"/>
    <w:basedOn w:val="Normal"/>
    <w:qFormat/>
    <w:rsid w:val="00616F23"/>
    <w:pPr>
      <w:ind w:firstLine="567"/>
      <w:pPrChange w:id="1" w:author="Jan Kwakkel" w:date="2017-10-21T14:25:00Z">
        <w:pPr>
          <w:ind w:firstLine="567"/>
          <w:jc w:val="both"/>
        </w:pPr>
      </w:pPrChange>
    </w:pPr>
    <w:rPr>
      <w:rFonts w:ascii="Consolas" w:hAnsi="Consolas" w:cs="Arial"/>
      <w:sz w:val="18"/>
      <w:szCs w:val="16"/>
      <w:rPrChange w:id="1" w:author="Jan Kwakkel" w:date="2017-10-21T14:25:00Z">
        <w:rPr>
          <w:rFonts w:ascii="Arial" w:hAnsi="Arial" w:cs="Arial"/>
          <w:sz w:val="16"/>
          <w:szCs w:val="16"/>
          <w:lang w:val="en-US" w:eastAsia="en-US"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jpype.readthedocs.io/en/latest/userguide.html#java-exceptions"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ntTable" Target="fontTable.xml"/><Relationship Id="rId21" Type="http://schemas.openxmlformats.org/officeDocument/2006/relationships/theme" Target="theme/theme1.xml"/><Relationship Id="rId22" Type="http://schemas.microsoft.com/office/2011/relationships/commentsExtended" Target="commentsExtended.xml"/><Relationship Id="rId23" Type="http://schemas.microsoft.com/office/2011/relationships/people" Target="people.xml"/><Relationship Id="rId24" Type="http://schemas.microsoft.com/office/2016/09/relationships/commentsIds" Target="commentsIds.xml"/><Relationship Id="rId10" Type="http://schemas.openxmlformats.org/officeDocument/2006/relationships/hyperlink" Target="https://github.com/quaquel/pyNetLogo"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4FC9B-F4C5-E94D-AB98-569820B9D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9</Pages>
  <Words>4489</Words>
  <Characters>25589</Characters>
  <Application>Microsoft Macintosh Word</Application>
  <DocSecurity>0</DocSecurity>
  <Lines>213</Lines>
  <Paragraphs>60</Paragraphs>
  <ScaleCrop>false</ScaleCrop>
  <HeadingPairs>
    <vt:vector size="10" baseType="variant">
      <vt:variant>
        <vt:lpstr>Title</vt:lpstr>
      </vt:variant>
      <vt:variant>
        <vt:i4>1</vt:i4>
      </vt:variant>
      <vt:variant>
        <vt:lpstr>Titre</vt:lpstr>
      </vt:variant>
      <vt:variant>
        <vt:i4>1</vt:i4>
      </vt:variant>
      <vt:variant>
        <vt:lpstr>Název</vt:lpstr>
      </vt:variant>
      <vt:variant>
        <vt:i4>1</vt:i4>
      </vt:variant>
      <vt:variant>
        <vt:lpstr>Titel</vt:lpstr>
      </vt:variant>
      <vt:variant>
        <vt:i4>1</vt:i4>
      </vt:variant>
      <vt:variant>
        <vt:lpstr>Título</vt:lpstr>
      </vt:variant>
      <vt:variant>
        <vt:i4>1</vt:i4>
      </vt:variant>
    </vt:vector>
  </HeadingPairs>
  <TitlesOfParts>
    <vt:vector size="5" baseType="lpstr">
      <vt:lpstr/>
      <vt:lpstr>Paper details</vt:lpstr>
      <vt:lpstr>Paper details</vt:lpstr>
      <vt:lpstr>Paper details</vt:lpstr>
      <vt:lpstr>Paper details</vt:lpstr>
    </vt:vector>
  </TitlesOfParts>
  <Manager/>
  <Company/>
  <LinksUpToDate>false</LinksUpToDate>
  <CharactersWithSpaces>30018</CharactersWithSpaces>
  <SharedDoc>false</SharedDoc>
  <HyperlinkBase/>
  <HLinks>
    <vt:vector size="6" baseType="variant">
      <vt:variant>
        <vt:i4>4522005</vt:i4>
      </vt:variant>
      <vt:variant>
        <vt:i4>0</vt:i4>
      </vt:variant>
      <vt:variant>
        <vt:i4>0</vt:i4>
      </vt:variant>
      <vt:variant>
        <vt:i4>5</vt:i4>
      </vt:variant>
      <vt:variant>
        <vt:lpwstr>http://www.iemss.org/sites/iemss2012/page18.html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 Jaxa</dc:creator>
  <cp:lastModifiedBy>Jan Kwakkel</cp:lastModifiedBy>
  <cp:revision>40</cp:revision>
  <cp:lastPrinted>2017-06-22T16:50:00Z</cp:lastPrinted>
  <dcterms:created xsi:type="dcterms:W3CDTF">2017-10-12T10:53:00Z</dcterms:created>
  <dcterms:modified xsi:type="dcterms:W3CDTF">2017-10-22T08:34:00Z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id="ekZiQV0y"/&gt;&lt;style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